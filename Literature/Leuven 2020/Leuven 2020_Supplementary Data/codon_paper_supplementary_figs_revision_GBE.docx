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6B06E" w14:textId="77777777" w:rsidR="00EF6BBC" w:rsidRDefault="00C31E45">
      <w:pPr>
        <w:rPr>
          <w:rFonts w:ascii="Arial" w:eastAsia="Arial" w:hAnsi="Arial" w:cs="Arial"/>
          <w:b/>
        </w:rPr>
      </w:pPr>
      <w:r>
        <w:rPr>
          <w:rFonts w:ascii="Arial" w:eastAsia="Arial" w:hAnsi="Arial" w:cs="Arial"/>
          <w:b/>
        </w:rPr>
        <w:t>ΦX174 attenuation by whole genome codon deoptimization</w:t>
      </w:r>
    </w:p>
    <w:p w14:paraId="253B5B62" w14:textId="77777777" w:rsidR="00EF6BBC" w:rsidRDefault="00EF6BBC">
      <w:pPr>
        <w:spacing w:after="0" w:line="240" w:lineRule="auto"/>
        <w:rPr>
          <w:rFonts w:ascii="Arial" w:eastAsia="Arial" w:hAnsi="Arial" w:cs="Arial"/>
        </w:rPr>
      </w:pPr>
    </w:p>
    <w:p w14:paraId="712D75F9" w14:textId="77777777" w:rsidR="00EF6BBC" w:rsidRDefault="00C31E45">
      <w:pPr>
        <w:spacing w:after="0" w:line="240" w:lineRule="auto"/>
        <w:rPr>
          <w:rFonts w:ascii="Arial" w:eastAsia="Arial" w:hAnsi="Arial" w:cs="Arial"/>
        </w:rPr>
      </w:pPr>
      <w:r>
        <w:rPr>
          <w:rFonts w:ascii="Arial" w:eastAsia="Arial" w:hAnsi="Arial" w:cs="Arial"/>
        </w:rPr>
        <w:t>James T. Van Leuven</w:t>
      </w:r>
      <w:r>
        <w:rPr>
          <w:rFonts w:ascii="Arial" w:eastAsia="Arial" w:hAnsi="Arial" w:cs="Arial"/>
          <w:vertAlign w:val="superscript"/>
        </w:rPr>
        <w:t>1,2,‡</w:t>
      </w:r>
      <w:r>
        <w:rPr>
          <w:rFonts w:ascii="Arial" w:eastAsia="Arial" w:hAnsi="Arial" w:cs="Arial"/>
        </w:rPr>
        <w:t>, Martina M. Ederer</w:t>
      </w:r>
      <w:r>
        <w:rPr>
          <w:rFonts w:ascii="Arial" w:eastAsia="Arial" w:hAnsi="Arial" w:cs="Arial"/>
          <w:vertAlign w:val="superscript"/>
        </w:rPr>
        <w:t>2,‡</w:t>
      </w:r>
      <w:r>
        <w:rPr>
          <w:rFonts w:ascii="Arial" w:eastAsia="Arial" w:hAnsi="Arial" w:cs="Arial"/>
        </w:rPr>
        <w:t>, Katelyn S. Slavens</w:t>
      </w:r>
      <w:r>
        <w:rPr>
          <w:rFonts w:ascii="Arial" w:eastAsia="Arial" w:hAnsi="Arial" w:cs="Arial"/>
          <w:vertAlign w:val="superscript"/>
        </w:rPr>
        <w:t>1,3</w:t>
      </w:r>
      <w:r>
        <w:rPr>
          <w:rFonts w:ascii="Arial" w:eastAsia="Arial" w:hAnsi="Arial" w:cs="Arial"/>
        </w:rPr>
        <w:t>, LuAnn Scott</w:t>
      </w:r>
      <w:r>
        <w:rPr>
          <w:rFonts w:ascii="Arial" w:eastAsia="Arial" w:hAnsi="Arial" w:cs="Arial"/>
          <w:vertAlign w:val="superscript"/>
        </w:rPr>
        <w:t>1</w:t>
      </w:r>
      <w:r>
        <w:rPr>
          <w:rFonts w:ascii="Arial" w:eastAsia="Arial" w:hAnsi="Arial" w:cs="Arial"/>
        </w:rPr>
        <w:t>, Randall A. Hughes</w:t>
      </w:r>
      <w:r>
        <w:rPr>
          <w:rFonts w:ascii="Arial" w:eastAsia="Arial" w:hAnsi="Arial" w:cs="Arial"/>
          <w:vertAlign w:val="superscript"/>
        </w:rPr>
        <w:t>4,5</w:t>
      </w:r>
      <w:r>
        <w:rPr>
          <w:rFonts w:ascii="Arial" w:eastAsia="Arial" w:hAnsi="Arial" w:cs="Arial"/>
        </w:rPr>
        <w:t>, Vlad Codrea</w:t>
      </w:r>
      <w:r>
        <w:rPr>
          <w:rFonts w:ascii="Arial" w:eastAsia="Arial" w:hAnsi="Arial" w:cs="Arial"/>
          <w:vertAlign w:val="superscript"/>
        </w:rPr>
        <w:t>4,5</w:t>
      </w:r>
      <w:r>
        <w:rPr>
          <w:rFonts w:ascii="Arial" w:eastAsia="Arial" w:hAnsi="Arial" w:cs="Arial"/>
        </w:rPr>
        <w:t>, Andrew D. Ellington</w:t>
      </w:r>
      <w:r>
        <w:rPr>
          <w:rFonts w:ascii="Arial" w:eastAsia="Arial" w:hAnsi="Arial" w:cs="Arial"/>
          <w:vertAlign w:val="superscript"/>
        </w:rPr>
        <w:t>4,5</w:t>
      </w:r>
      <w:r>
        <w:rPr>
          <w:rFonts w:ascii="Arial" w:eastAsia="Arial" w:hAnsi="Arial" w:cs="Arial"/>
        </w:rPr>
        <w:t>, Holly Wichman</w:t>
      </w:r>
      <w:r>
        <w:rPr>
          <w:rFonts w:ascii="Arial" w:eastAsia="Arial" w:hAnsi="Arial" w:cs="Arial"/>
          <w:vertAlign w:val="superscript"/>
        </w:rPr>
        <w:t>1,2</w:t>
      </w:r>
      <w:r>
        <w:rPr>
          <w:rFonts w:ascii="Arial" w:eastAsia="Arial" w:hAnsi="Arial" w:cs="Arial"/>
        </w:rPr>
        <w:t>, Craig Miller</w:t>
      </w:r>
      <w:r>
        <w:rPr>
          <w:rFonts w:ascii="Arial" w:eastAsia="Arial" w:hAnsi="Arial" w:cs="Arial"/>
          <w:vertAlign w:val="superscript"/>
        </w:rPr>
        <w:t>1,2,</w:t>
      </w:r>
      <w:r>
        <w:rPr>
          <w:rFonts w:ascii="Arial" w:eastAsia="Arial" w:hAnsi="Arial" w:cs="Arial"/>
        </w:rPr>
        <w:t>*</w:t>
      </w:r>
    </w:p>
    <w:p w14:paraId="7813B436" w14:textId="77777777" w:rsidR="00EF6BBC" w:rsidRDefault="00EF6BBC">
      <w:pPr>
        <w:spacing w:after="0" w:line="240" w:lineRule="auto"/>
        <w:rPr>
          <w:rFonts w:ascii="Arial" w:eastAsia="Arial" w:hAnsi="Arial" w:cs="Arial"/>
        </w:rPr>
      </w:pPr>
    </w:p>
    <w:p w14:paraId="00F3DB87" w14:textId="77777777" w:rsidR="000F1C2A" w:rsidRDefault="000F1C2A" w:rsidP="000F1C2A">
      <w:pPr>
        <w:spacing w:after="0" w:line="240" w:lineRule="auto"/>
        <w:rPr>
          <w:rFonts w:ascii="Arial" w:eastAsia="Arial" w:hAnsi="Arial" w:cs="Arial"/>
        </w:rPr>
      </w:pPr>
      <w:r>
        <w:rPr>
          <w:rFonts w:ascii="Arial" w:eastAsia="Arial" w:hAnsi="Arial" w:cs="Arial"/>
          <w:vertAlign w:val="superscript"/>
        </w:rPr>
        <w:t>1</w:t>
      </w:r>
      <w:r>
        <w:rPr>
          <w:rFonts w:ascii="Arial" w:eastAsia="Arial" w:hAnsi="Arial" w:cs="Arial"/>
        </w:rPr>
        <w:t>Department of Biological Science, University of Idaho, Moscow, ID 83844</w:t>
      </w:r>
    </w:p>
    <w:p w14:paraId="26397940" w14:textId="77777777" w:rsidR="000F1C2A" w:rsidRDefault="000F1C2A" w:rsidP="000F1C2A">
      <w:pPr>
        <w:spacing w:after="0" w:line="240" w:lineRule="auto"/>
        <w:rPr>
          <w:rFonts w:ascii="Arial" w:eastAsia="Arial" w:hAnsi="Arial" w:cs="Arial"/>
        </w:rPr>
      </w:pPr>
      <w:r>
        <w:rPr>
          <w:rFonts w:ascii="Arial" w:eastAsia="Arial" w:hAnsi="Arial" w:cs="Arial"/>
          <w:vertAlign w:val="superscript"/>
        </w:rPr>
        <w:t>2</w:t>
      </w:r>
      <w:r>
        <w:rPr>
          <w:rFonts w:ascii="Arial" w:eastAsia="Arial" w:hAnsi="Arial" w:cs="Arial"/>
        </w:rPr>
        <w:t>Institute for Modeling Collaboration and Innovation, University of Idaho, Moscow, ID 83844</w:t>
      </w:r>
    </w:p>
    <w:p w14:paraId="05ED505D" w14:textId="77777777" w:rsidR="000F1C2A" w:rsidRDefault="000F1C2A" w:rsidP="000F1C2A">
      <w:pPr>
        <w:spacing w:after="0" w:line="240" w:lineRule="auto"/>
        <w:rPr>
          <w:rFonts w:ascii="Arial" w:eastAsia="Arial" w:hAnsi="Arial" w:cs="Arial"/>
        </w:rPr>
      </w:pPr>
      <w:r>
        <w:rPr>
          <w:rFonts w:ascii="Arial" w:eastAsia="Arial" w:hAnsi="Arial" w:cs="Arial"/>
          <w:vertAlign w:val="superscript"/>
        </w:rPr>
        <w:t>3</w:t>
      </w:r>
      <w:r>
        <w:rPr>
          <w:rFonts w:ascii="Arial" w:eastAsia="Arial" w:hAnsi="Arial" w:cs="Arial"/>
        </w:rPr>
        <w:t>Current address: Seattle Children's Research Institute, Seattle, WA</w:t>
      </w:r>
    </w:p>
    <w:p w14:paraId="7C30C308" w14:textId="77777777" w:rsidR="000F1C2A" w:rsidRDefault="000F1C2A" w:rsidP="000F1C2A">
      <w:pPr>
        <w:spacing w:after="0" w:line="240" w:lineRule="auto"/>
        <w:rPr>
          <w:rFonts w:ascii="Arial" w:eastAsia="Arial" w:hAnsi="Arial" w:cs="Arial"/>
        </w:rPr>
      </w:pPr>
      <w:r>
        <w:rPr>
          <w:rFonts w:ascii="Arial" w:eastAsia="Arial" w:hAnsi="Arial" w:cs="Arial"/>
          <w:vertAlign w:val="superscript"/>
        </w:rPr>
        <w:t>4</w:t>
      </w:r>
      <w:r>
        <w:rPr>
          <w:rFonts w:ascii="Arial" w:eastAsia="Arial" w:hAnsi="Arial" w:cs="Arial"/>
        </w:rPr>
        <w:t>Applied Research Laboratories, University of Texas, Austin, TX 78758</w:t>
      </w:r>
    </w:p>
    <w:p w14:paraId="75B6F7C9" w14:textId="77777777" w:rsidR="000F1C2A" w:rsidRDefault="000F1C2A" w:rsidP="000F1C2A">
      <w:pPr>
        <w:spacing w:after="0" w:line="240" w:lineRule="auto"/>
        <w:rPr>
          <w:rFonts w:ascii="Arial" w:eastAsia="Arial" w:hAnsi="Arial" w:cs="Arial"/>
        </w:rPr>
      </w:pPr>
      <w:r>
        <w:rPr>
          <w:rFonts w:ascii="Arial" w:eastAsia="Arial" w:hAnsi="Arial" w:cs="Arial"/>
          <w:vertAlign w:val="superscript"/>
        </w:rPr>
        <w:t>5</w:t>
      </w:r>
      <w:r>
        <w:rPr>
          <w:rFonts w:ascii="Arial" w:eastAsia="Arial" w:hAnsi="Arial" w:cs="Arial"/>
        </w:rPr>
        <w:t xml:space="preserve">Current address: Biotechnology Branch, CCDC US Army Research Laboratory, 2800 Powder Mill Rd, Adelphi, MD 20783 </w:t>
      </w:r>
    </w:p>
    <w:p w14:paraId="074CD594" w14:textId="77777777" w:rsidR="000F1C2A" w:rsidRDefault="000F1C2A" w:rsidP="000F1C2A">
      <w:pPr>
        <w:spacing w:after="0" w:line="240" w:lineRule="auto"/>
        <w:rPr>
          <w:rFonts w:ascii="Arial" w:eastAsia="Arial" w:hAnsi="Arial" w:cs="Arial"/>
        </w:rPr>
      </w:pPr>
      <w:r>
        <w:rPr>
          <w:rFonts w:ascii="Arial" w:eastAsia="Arial" w:hAnsi="Arial" w:cs="Arial"/>
          <w:vertAlign w:val="superscript"/>
        </w:rPr>
        <w:t>6</w:t>
      </w:r>
      <w:r>
        <w:rPr>
          <w:rFonts w:ascii="Arial" w:eastAsia="Arial" w:hAnsi="Arial" w:cs="Arial"/>
        </w:rPr>
        <w:t xml:space="preserve">Institute for Cellular and Molecular Biology, University of Texas, Austin, TX 78712  </w:t>
      </w:r>
    </w:p>
    <w:p w14:paraId="29AA5679" w14:textId="77777777" w:rsidR="000F1C2A" w:rsidRDefault="000F1C2A" w:rsidP="000F1C2A">
      <w:pPr>
        <w:spacing w:line="240" w:lineRule="auto"/>
        <w:rPr>
          <w:rFonts w:ascii="Arial" w:eastAsia="Arial" w:hAnsi="Arial" w:cs="Arial"/>
        </w:rPr>
      </w:pPr>
      <w:r>
        <w:rPr>
          <w:rFonts w:ascii="Arial" w:eastAsia="Arial" w:hAnsi="Arial" w:cs="Arial"/>
          <w:vertAlign w:val="superscript"/>
        </w:rPr>
        <w:t>‡</w:t>
      </w:r>
      <w:r>
        <w:rPr>
          <w:rFonts w:ascii="Arial" w:eastAsia="Arial" w:hAnsi="Arial" w:cs="Arial"/>
        </w:rPr>
        <w:t>JTV and MME contributed equally to the work</w:t>
      </w:r>
    </w:p>
    <w:p w14:paraId="3A42D3C8" w14:textId="77777777" w:rsidR="00EF6BBC" w:rsidRDefault="00EF6BBC">
      <w:pPr>
        <w:spacing w:after="0" w:line="360" w:lineRule="auto"/>
        <w:rPr>
          <w:rFonts w:ascii="Arial" w:eastAsia="Arial" w:hAnsi="Arial" w:cs="Arial"/>
        </w:rPr>
      </w:pPr>
    </w:p>
    <w:p w14:paraId="30C36B09" w14:textId="77777777" w:rsidR="00EF6BBC" w:rsidRDefault="00C31E45">
      <w:pPr>
        <w:spacing w:after="0" w:line="360" w:lineRule="auto"/>
        <w:rPr>
          <w:rFonts w:ascii="Arial" w:eastAsia="Arial" w:hAnsi="Arial" w:cs="Arial"/>
        </w:rPr>
      </w:pPr>
      <w:r>
        <w:rPr>
          <w:rFonts w:ascii="Arial" w:eastAsia="Arial" w:hAnsi="Arial" w:cs="Arial"/>
        </w:rPr>
        <w:t xml:space="preserve">*Corresponding author: </w:t>
      </w:r>
    </w:p>
    <w:p w14:paraId="53EE07C4" w14:textId="77777777" w:rsidR="00EF6BBC" w:rsidRDefault="00C31E45">
      <w:pPr>
        <w:spacing w:after="0" w:line="240" w:lineRule="auto"/>
        <w:ind w:firstLine="720"/>
        <w:rPr>
          <w:rFonts w:ascii="Arial" w:eastAsia="Arial" w:hAnsi="Arial" w:cs="Arial"/>
        </w:rPr>
      </w:pPr>
      <w:r>
        <w:rPr>
          <w:rFonts w:ascii="Arial" w:eastAsia="Arial" w:hAnsi="Arial" w:cs="Arial"/>
        </w:rPr>
        <w:t>Craig Miller</w:t>
      </w:r>
    </w:p>
    <w:p w14:paraId="6DACDFB0" w14:textId="77777777" w:rsidR="00EF6BBC" w:rsidRDefault="00C31E45">
      <w:pPr>
        <w:spacing w:after="0" w:line="240" w:lineRule="auto"/>
        <w:ind w:firstLine="720"/>
        <w:rPr>
          <w:rFonts w:ascii="Arial" w:eastAsia="Arial" w:hAnsi="Arial" w:cs="Arial"/>
        </w:rPr>
      </w:pPr>
      <w:r>
        <w:rPr>
          <w:rFonts w:ascii="Arial" w:eastAsia="Arial" w:hAnsi="Arial" w:cs="Arial"/>
        </w:rPr>
        <w:t>Dept. of Biological Sciences</w:t>
      </w:r>
    </w:p>
    <w:p w14:paraId="1C0E5BF3" w14:textId="77777777" w:rsidR="00EF6BBC" w:rsidRDefault="00C31E45">
      <w:pPr>
        <w:spacing w:after="0" w:line="240" w:lineRule="auto"/>
        <w:ind w:firstLine="720"/>
        <w:rPr>
          <w:rFonts w:ascii="Arial" w:eastAsia="Arial" w:hAnsi="Arial" w:cs="Arial"/>
        </w:rPr>
      </w:pPr>
      <w:r>
        <w:rPr>
          <w:rFonts w:ascii="Arial" w:eastAsia="Arial" w:hAnsi="Arial" w:cs="Arial"/>
        </w:rPr>
        <w:t>University of Idaho</w:t>
      </w:r>
    </w:p>
    <w:p w14:paraId="6DEA3A3D" w14:textId="77777777" w:rsidR="00EF6BBC" w:rsidRDefault="00C31E45">
      <w:pPr>
        <w:spacing w:after="0" w:line="240" w:lineRule="auto"/>
        <w:ind w:firstLine="720"/>
        <w:rPr>
          <w:rFonts w:ascii="Arial" w:eastAsia="Arial" w:hAnsi="Arial" w:cs="Arial"/>
        </w:rPr>
      </w:pPr>
      <w:r>
        <w:rPr>
          <w:rFonts w:ascii="Arial" w:eastAsia="Arial" w:hAnsi="Arial" w:cs="Arial"/>
        </w:rPr>
        <w:t>Moscow, ID 83844-3051</w:t>
      </w:r>
    </w:p>
    <w:p w14:paraId="4DC92282" w14:textId="77777777" w:rsidR="00EF6BBC" w:rsidRDefault="00C31E45">
      <w:pPr>
        <w:spacing w:after="0" w:line="240" w:lineRule="auto"/>
        <w:ind w:firstLine="720"/>
        <w:rPr>
          <w:rFonts w:ascii="Arial" w:eastAsia="Arial" w:hAnsi="Arial" w:cs="Arial"/>
        </w:rPr>
      </w:pPr>
      <w:r>
        <w:rPr>
          <w:rFonts w:ascii="Arial" w:eastAsia="Arial" w:hAnsi="Arial" w:cs="Arial"/>
        </w:rPr>
        <w:t>crmiller@uidaho.edu</w:t>
      </w:r>
    </w:p>
    <w:p w14:paraId="383DA1E1" w14:textId="77777777" w:rsidR="00EF6BBC" w:rsidRDefault="00EF6BBC">
      <w:pPr>
        <w:spacing w:after="0" w:line="240" w:lineRule="auto"/>
        <w:rPr>
          <w:rFonts w:ascii="Arial" w:eastAsia="Arial" w:hAnsi="Arial" w:cs="Arial"/>
        </w:rPr>
      </w:pPr>
    </w:p>
    <w:p w14:paraId="2F78079C" w14:textId="77777777" w:rsidR="00EF6BBC" w:rsidRDefault="00EF6BBC">
      <w:pPr>
        <w:spacing w:after="0" w:line="240" w:lineRule="auto"/>
        <w:rPr>
          <w:rFonts w:ascii="Arial" w:eastAsia="Arial" w:hAnsi="Arial" w:cs="Arial"/>
        </w:rPr>
      </w:pPr>
    </w:p>
    <w:p w14:paraId="2AC8C177" w14:textId="77777777" w:rsidR="00EF6BBC" w:rsidRDefault="00EF6BBC">
      <w:pPr>
        <w:spacing w:after="0" w:line="240" w:lineRule="auto"/>
        <w:rPr>
          <w:rFonts w:ascii="Arial" w:eastAsia="Arial" w:hAnsi="Arial" w:cs="Arial"/>
        </w:rPr>
      </w:pPr>
    </w:p>
    <w:p w14:paraId="72B2CB3E" w14:textId="77777777" w:rsidR="00EF6BBC" w:rsidRDefault="00EF6BBC">
      <w:pPr>
        <w:spacing w:after="0" w:line="240" w:lineRule="auto"/>
        <w:rPr>
          <w:rFonts w:ascii="Arial" w:eastAsia="Arial" w:hAnsi="Arial" w:cs="Arial"/>
        </w:rPr>
      </w:pPr>
    </w:p>
    <w:p w14:paraId="502C01A2" w14:textId="77777777" w:rsidR="00EF6BBC" w:rsidRDefault="00EF6BBC">
      <w:pPr>
        <w:spacing w:after="0" w:line="240" w:lineRule="auto"/>
        <w:rPr>
          <w:rFonts w:ascii="Arial" w:eastAsia="Arial" w:hAnsi="Arial" w:cs="Arial"/>
        </w:rPr>
      </w:pPr>
    </w:p>
    <w:p w14:paraId="43478449" w14:textId="77777777" w:rsidR="00EF6BBC" w:rsidRDefault="00EF6BBC">
      <w:pPr>
        <w:spacing w:after="0" w:line="240" w:lineRule="auto"/>
        <w:rPr>
          <w:rFonts w:ascii="Arial" w:eastAsia="Arial" w:hAnsi="Arial" w:cs="Arial"/>
        </w:rPr>
      </w:pPr>
    </w:p>
    <w:p w14:paraId="29AAB598" w14:textId="77777777" w:rsidR="00EF6BBC" w:rsidRDefault="00EF6BBC">
      <w:pPr>
        <w:spacing w:after="0" w:line="240" w:lineRule="auto"/>
        <w:rPr>
          <w:rFonts w:ascii="Arial" w:eastAsia="Arial" w:hAnsi="Arial" w:cs="Arial"/>
        </w:rPr>
      </w:pPr>
    </w:p>
    <w:p w14:paraId="1505503A" w14:textId="77777777" w:rsidR="00EF6BBC" w:rsidRDefault="00EF6BBC">
      <w:pPr>
        <w:spacing w:after="0" w:line="240" w:lineRule="auto"/>
        <w:rPr>
          <w:rFonts w:ascii="Arial" w:eastAsia="Arial" w:hAnsi="Arial" w:cs="Arial"/>
        </w:rPr>
      </w:pPr>
    </w:p>
    <w:p w14:paraId="07E389E8" w14:textId="77777777" w:rsidR="00EF6BBC" w:rsidRDefault="00EF6BBC">
      <w:pPr>
        <w:spacing w:after="0" w:line="240" w:lineRule="auto"/>
        <w:rPr>
          <w:rFonts w:ascii="Arial" w:eastAsia="Arial" w:hAnsi="Arial" w:cs="Arial"/>
        </w:rPr>
      </w:pPr>
    </w:p>
    <w:p w14:paraId="3F2E2BAC" w14:textId="77777777" w:rsidR="00EF6BBC" w:rsidRDefault="00EF6BBC">
      <w:pPr>
        <w:spacing w:after="0" w:line="240" w:lineRule="auto"/>
        <w:rPr>
          <w:rFonts w:ascii="Arial" w:eastAsia="Arial" w:hAnsi="Arial" w:cs="Arial"/>
        </w:rPr>
      </w:pPr>
    </w:p>
    <w:p w14:paraId="694E4DA2" w14:textId="77777777" w:rsidR="00EF6BBC" w:rsidRDefault="00EF6BBC">
      <w:pPr>
        <w:spacing w:after="0" w:line="240" w:lineRule="auto"/>
        <w:rPr>
          <w:rFonts w:ascii="Arial" w:eastAsia="Arial" w:hAnsi="Arial" w:cs="Arial"/>
        </w:rPr>
      </w:pPr>
    </w:p>
    <w:p w14:paraId="7C052C1F" w14:textId="77777777" w:rsidR="00EF6BBC" w:rsidRDefault="00EF6BBC">
      <w:pPr>
        <w:spacing w:after="0" w:line="240" w:lineRule="auto"/>
        <w:rPr>
          <w:rFonts w:ascii="Arial" w:eastAsia="Arial" w:hAnsi="Arial" w:cs="Arial"/>
        </w:rPr>
      </w:pPr>
    </w:p>
    <w:p w14:paraId="6D7A8D28" w14:textId="77777777" w:rsidR="00EF6BBC" w:rsidRDefault="00EF6BBC">
      <w:pPr>
        <w:spacing w:after="0" w:line="240" w:lineRule="auto"/>
        <w:rPr>
          <w:rFonts w:ascii="Arial" w:eastAsia="Arial" w:hAnsi="Arial" w:cs="Arial"/>
        </w:rPr>
      </w:pPr>
    </w:p>
    <w:p w14:paraId="118626F4" w14:textId="77777777" w:rsidR="00EF6BBC" w:rsidRDefault="00EF6BBC">
      <w:pPr>
        <w:spacing w:after="0" w:line="240" w:lineRule="auto"/>
        <w:rPr>
          <w:rFonts w:ascii="Arial" w:eastAsia="Arial" w:hAnsi="Arial" w:cs="Arial"/>
        </w:rPr>
      </w:pPr>
    </w:p>
    <w:p w14:paraId="62911603" w14:textId="77777777" w:rsidR="00EF6BBC" w:rsidRDefault="00EF6BBC">
      <w:pPr>
        <w:spacing w:after="0" w:line="240" w:lineRule="auto"/>
        <w:rPr>
          <w:rFonts w:ascii="Arial" w:eastAsia="Arial" w:hAnsi="Arial" w:cs="Arial"/>
        </w:rPr>
      </w:pPr>
    </w:p>
    <w:p w14:paraId="730653D8" w14:textId="77777777" w:rsidR="00EF6BBC" w:rsidRDefault="00EF6BBC">
      <w:pPr>
        <w:spacing w:after="0" w:line="240" w:lineRule="auto"/>
        <w:rPr>
          <w:rFonts w:ascii="Arial" w:eastAsia="Arial" w:hAnsi="Arial" w:cs="Arial"/>
        </w:rPr>
      </w:pPr>
    </w:p>
    <w:p w14:paraId="54CB6EBE" w14:textId="77777777" w:rsidR="00EF6BBC" w:rsidRDefault="00EF6BBC">
      <w:pPr>
        <w:spacing w:after="0" w:line="240" w:lineRule="auto"/>
        <w:rPr>
          <w:rFonts w:ascii="Arial" w:eastAsia="Arial" w:hAnsi="Arial" w:cs="Arial"/>
        </w:rPr>
      </w:pPr>
    </w:p>
    <w:p w14:paraId="1B6450CF" w14:textId="77777777" w:rsidR="00EF6BBC" w:rsidRDefault="00EF6BBC">
      <w:pPr>
        <w:spacing w:after="0" w:line="240" w:lineRule="auto"/>
        <w:rPr>
          <w:rFonts w:ascii="Arial" w:eastAsia="Arial" w:hAnsi="Arial" w:cs="Arial"/>
        </w:rPr>
      </w:pPr>
    </w:p>
    <w:p w14:paraId="727CCA3F" w14:textId="77777777" w:rsidR="00EF6BBC" w:rsidRDefault="00EF6BBC">
      <w:pPr>
        <w:spacing w:after="0" w:line="240" w:lineRule="auto"/>
        <w:rPr>
          <w:rFonts w:ascii="Arial" w:eastAsia="Arial" w:hAnsi="Arial" w:cs="Arial"/>
        </w:rPr>
      </w:pPr>
    </w:p>
    <w:p w14:paraId="3867C3CE" w14:textId="77777777" w:rsidR="00EF6BBC" w:rsidRDefault="00EF6BBC">
      <w:pPr>
        <w:spacing w:after="0" w:line="240" w:lineRule="auto"/>
        <w:rPr>
          <w:rFonts w:ascii="Arial" w:eastAsia="Arial" w:hAnsi="Arial" w:cs="Arial"/>
        </w:rPr>
      </w:pPr>
    </w:p>
    <w:p w14:paraId="7FCF857B" w14:textId="77777777" w:rsidR="00EF6BBC" w:rsidRDefault="00EF6BBC">
      <w:pPr>
        <w:spacing w:after="0" w:line="240" w:lineRule="auto"/>
        <w:rPr>
          <w:rFonts w:ascii="Arial" w:eastAsia="Arial" w:hAnsi="Arial" w:cs="Arial"/>
        </w:rPr>
      </w:pPr>
    </w:p>
    <w:p w14:paraId="5740C31B" w14:textId="77777777" w:rsidR="00EF6BBC" w:rsidRDefault="00EF6BBC">
      <w:pPr>
        <w:spacing w:after="0" w:line="240" w:lineRule="auto"/>
        <w:rPr>
          <w:rFonts w:ascii="Arial" w:eastAsia="Arial" w:hAnsi="Arial" w:cs="Arial"/>
        </w:rPr>
      </w:pPr>
    </w:p>
    <w:p w14:paraId="6A89D3B9" w14:textId="77777777" w:rsidR="00EF6BBC" w:rsidRDefault="00EF6BBC">
      <w:pPr>
        <w:spacing w:after="0" w:line="240" w:lineRule="auto"/>
        <w:rPr>
          <w:rFonts w:ascii="Arial" w:eastAsia="Arial" w:hAnsi="Arial" w:cs="Arial"/>
        </w:rPr>
      </w:pPr>
    </w:p>
    <w:p w14:paraId="448C5625" w14:textId="77777777" w:rsidR="00EF6BBC" w:rsidRDefault="00EF6BBC">
      <w:pPr>
        <w:spacing w:after="0" w:line="240" w:lineRule="auto"/>
        <w:rPr>
          <w:rFonts w:ascii="Arial" w:eastAsia="Arial" w:hAnsi="Arial" w:cs="Arial"/>
        </w:rPr>
      </w:pPr>
    </w:p>
    <w:p w14:paraId="56D19F88" w14:textId="77777777" w:rsidR="00EF6BBC" w:rsidRDefault="00EF6BBC">
      <w:pPr>
        <w:spacing w:after="0" w:line="240" w:lineRule="auto"/>
        <w:rPr>
          <w:rFonts w:ascii="Arial" w:eastAsia="Arial" w:hAnsi="Arial" w:cs="Arial"/>
        </w:rPr>
      </w:pPr>
    </w:p>
    <w:p w14:paraId="42E2194B" w14:textId="77777777" w:rsidR="00EF6BBC" w:rsidRDefault="00EF6BBC">
      <w:pPr>
        <w:spacing w:after="0" w:line="240" w:lineRule="auto"/>
        <w:rPr>
          <w:rFonts w:ascii="Arial" w:eastAsia="Arial" w:hAnsi="Arial" w:cs="Arial"/>
        </w:rPr>
      </w:pPr>
    </w:p>
    <w:p w14:paraId="76F139DE" w14:textId="77777777" w:rsidR="00341E0C" w:rsidRDefault="00341E0C">
      <w:pPr>
        <w:spacing w:after="0" w:line="240" w:lineRule="auto"/>
        <w:rPr>
          <w:rFonts w:ascii="Arial" w:eastAsia="Arial" w:hAnsi="Arial" w:cs="Arial"/>
        </w:rPr>
      </w:pPr>
    </w:p>
    <w:p w14:paraId="30CC018E" w14:textId="77777777" w:rsidR="00EF6BBC" w:rsidRDefault="00EF6BBC">
      <w:pPr>
        <w:spacing w:after="0" w:line="240" w:lineRule="auto"/>
        <w:rPr>
          <w:rFonts w:ascii="Arial" w:eastAsia="Arial" w:hAnsi="Arial" w:cs="Arial"/>
          <w:b/>
        </w:rPr>
      </w:pPr>
    </w:p>
    <w:p w14:paraId="1D647BE1" w14:textId="77777777" w:rsidR="00EF6BBC" w:rsidRDefault="00C31E45">
      <w:pPr>
        <w:spacing w:after="0" w:line="240" w:lineRule="auto"/>
        <w:rPr>
          <w:rFonts w:ascii="Arial" w:eastAsia="Arial" w:hAnsi="Arial" w:cs="Arial"/>
          <w:b/>
        </w:rPr>
      </w:pPr>
      <w:r>
        <w:rPr>
          <w:rFonts w:ascii="Arial" w:eastAsia="Arial" w:hAnsi="Arial" w:cs="Arial"/>
          <w:b/>
        </w:rPr>
        <w:lastRenderedPageBreak/>
        <w:t xml:space="preserve">Supplementary fig. S1 - </w:t>
      </w:r>
      <w:r w:rsidRPr="00C31E45">
        <w:rPr>
          <w:rFonts w:ascii="Arial" w:eastAsia="Arial" w:hAnsi="Arial" w:cs="Arial"/>
          <w:bCs/>
        </w:rPr>
        <w:t xml:space="preserve">Heatmap showing how often particular codons were changed. The color indicates the number of edits made for codons belonging to each amino acid divided by the total number of codons changed in each fragment. Many changes are shown in pink (max=30% of changes are targeting codons for one amino acid). No changes are shown in white. The raw data is available in the supplementary materials. </w:t>
      </w:r>
    </w:p>
    <w:p w14:paraId="32F131AB" w14:textId="77777777" w:rsidR="00EF6BBC" w:rsidRDefault="00C31E45">
      <w:pPr>
        <w:spacing w:after="0" w:line="240" w:lineRule="auto"/>
        <w:rPr>
          <w:rFonts w:ascii="Arial" w:eastAsia="Arial" w:hAnsi="Arial" w:cs="Arial"/>
          <w:b/>
        </w:rPr>
      </w:pPr>
      <w:r>
        <w:rPr>
          <w:rFonts w:ascii="Arial" w:eastAsia="Arial" w:hAnsi="Arial" w:cs="Arial"/>
          <w:b/>
          <w:noProof/>
        </w:rPr>
        <w:drawing>
          <wp:inline distT="114300" distB="114300" distL="114300" distR="114300" wp14:anchorId="2367BFA2" wp14:editId="5E2F67D1">
            <wp:extent cx="3157436" cy="663416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157436" cy="6634163"/>
                    </a:xfrm>
                    <a:prstGeom prst="rect">
                      <a:avLst/>
                    </a:prstGeom>
                    <a:ln/>
                  </pic:spPr>
                </pic:pic>
              </a:graphicData>
            </a:graphic>
          </wp:inline>
        </w:drawing>
      </w:r>
    </w:p>
    <w:p w14:paraId="6A0B392C" w14:textId="77777777" w:rsidR="00EF6BBC" w:rsidRDefault="00EF6BBC">
      <w:pPr>
        <w:spacing w:after="0" w:line="240" w:lineRule="auto"/>
        <w:rPr>
          <w:rFonts w:ascii="Arial" w:eastAsia="Arial" w:hAnsi="Arial" w:cs="Arial"/>
          <w:b/>
        </w:rPr>
      </w:pPr>
    </w:p>
    <w:p w14:paraId="4B9D34D6" w14:textId="77777777" w:rsidR="00EF6BBC" w:rsidRDefault="00EF6BBC">
      <w:pPr>
        <w:spacing w:after="0" w:line="240" w:lineRule="auto"/>
        <w:rPr>
          <w:rFonts w:ascii="Arial" w:eastAsia="Arial" w:hAnsi="Arial" w:cs="Arial"/>
        </w:rPr>
      </w:pPr>
    </w:p>
    <w:p w14:paraId="6900C623" w14:textId="77777777" w:rsidR="00EF6BBC" w:rsidRDefault="00EF6BBC">
      <w:pPr>
        <w:spacing w:after="0" w:line="240" w:lineRule="auto"/>
        <w:rPr>
          <w:rFonts w:ascii="Arial" w:eastAsia="Arial" w:hAnsi="Arial" w:cs="Arial"/>
          <w:b/>
        </w:rPr>
      </w:pPr>
    </w:p>
    <w:p w14:paraId="5DBE2918" w14:textId="77777777" w:rsidR="00EF6BBC" w:rsidRDefault="00C31E45">
      <w:pPr>
        <w:spacing w:after="0" w:line="240" w:lineRule="auto"/>
        <w:rPr>
          <w:rFonts w:ascii="Arial" w:eastAsia="Arial" w:hAnsi="Arial" w:cs="Arial"/>
        </w:rPr>
      </w:pPr>
      <w:r>
        <w:rPr>
          <w:rFonts w:ascii="Arial" w:eastAsia="Arial" w:hAnsi="Arial" w:cs="Arial"/>
          <w:b/>
        </w:rPr>
        <w:lastRenderedPageBreak/>
        <w:t xml:space="preserve">Supplementary fig. S2 - </w:t>
      </w:r>
      <w:r>
        <w:rPr>
          <w:rFonts w:ascii="Arial Unicode MS" w:eastAsia="Arial Unicode MS" w:hAnsi="Arial Unicode MS" w:cs="Arial Unicode MS"/>
        </w:rPr>
        <w:t>Using parametric bootstrap, the distribution of the sum of the recoded fragment’s individual p-values under the additive model (fig. 5b) was simulated. The p-value is estimated by the proportion of simulations where the sum of logs is ≤ the observed value.</w:t>
      </w:r>
    </w:p>
    <w:p w14:paraId="633B6BA3" w14:textId="77777777" w:rsidR="00EF6BBC" w:rsidRDefault="00EF6BBC">
      <w:pPr>
        <w:spacing w:after="0" w:line="240" w:lineRule="auto"/>
        <w:rPr>
          <w:rFonts w:ascii="Arial" w:eastAsia="Arial" w:hAnsi="Arial" w:cs="Arial"/>
        </w:rPr>
      </w:pPr>
    </w:p>
    <w:p w14:paraId="799D37F5" w14:textId="77777777" w:rsidR="00EF6BBC" w:rsidRDefault="00C31E45">
      <w:pPr>
        <w:spacing w:after="0" w:line="240" w:lineRule="auto"/>
        <w:rPr>
          <w:rFonts w:ascii="Arial" w:eastAsia="Arial" w:hAnsi="Arial" w:cs="Arial"/>
          <w:b/>
        </w:rPr>
      </w:pPr>
      <w:r>
        <w:rPr>
          <w:rFonts w:ascii="Arial" w:eastAsia="Arial" w:hAnsi="Arial" w:cs="Arial"/>
          <w:b/>
          <w:noProof/>
        </w:rPr>
        <w:drawing>
          <wp:inline distT="114300" distB="114300" distL="114300" distR="114300" wp14:anchorId="5BAE9F15" wp14:editId="5519C085">
            <wp:extent cx="2324100" cy="15431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66126" r="49151"/>
                    <a:stretch>
                      <a:fillRect/>
                    </a:stretch>
                  </pic:blipFill>
                  <pic:spPr>
                    <a:xfrm>
                      <a:off x="0" y="0"/>
                      <a:ext cx="2324100" cy="1543127"/>
                    </a:xfrm>
                    <a:prstGeom prst="rect">
                      <a:avLst/>
                    </a:prstGeom>
                    <a:ln/>
                  </pic:spPr>
                </pic:pic>
              </a:graphicData>
            </a:graphic>
          </wp:inline>
        </w:drawing>
      </w:r>
    </w:p>
    <w:p w14:paraId="1F78B9DA" w14:textId="77777777" w:rsidR="00EF6BBC" w:rsidRDefault="00EF6BBC">
      <w:pPr>
        <w:spacing w:after="0" w:line="240" w:lineRule="auto"/>
        <w:rPr>
          <w:rFonts w:ascii="Arial" w:eastAsia="Arial" w:hAnsi="Arial" w:cs="Arial"/>
          <w:b/>
        </w:rPr>
      </w:pPr>
    </w:p>
    <w:p w14:paraId="757E9FCE" w14:textId="77777777" w:rsidR="00EF6BBC" w:rsidRDefault="00EF6BBC">
      <w:pPr>
        <w:spacing w:after="0" w:line="240" w:lineRule="auto"/>
        <w:rPr>
          <w:rFonts w:ascii="Arial" w:eastAsia="Arial" w:hAnsi="Arial" w:cs="Arial"/>
          <w:b/>
        </w:rPr>
      </w:pPr>
    </w:p>
    <w:p w14:paraId="15C5AA35" w14:textId="77777777" w:rsidR="00EF6BBC" w:rsidRDefault="00C31E45">
      <w:pPr>
        <w:spacing w:after="0" w:line="240" w:lineRule="auto"/>
        <w:rPr>
          <w:rFonts w:ascii="Arial" w:eastAsia="Arial" w:hAnsi="Arial" w:cs="Arial"/>
        </w:rPr>
      </w:pPr>
      <w:r>
        <w:rPr>
          <w:rFonts w:ascii="Arial" w:eastAsia="Arial" w:hAnsi="Arial" w:cs="Arial"/>
          <w:b/>
        </w:rPr>
        <w:t xml:space="preserve">Supplementary fig. S3 - </w:t>
      </w:r>
      <w:r>
        <w:rPr>
          <w:rFonts w:ascii="Arial Unicode MS" w:eastAsia="Arial Unicode MS" w:hAnsi="Arial Unicode MS" w:cs="Arial Unicode MS"/>
        </w:rPr>
        <w:t>Regression of each recoded fragment’s fitness effect under the multiplicative model against background fitness. The p-values of each regression are combined by taking the sum of their logs. Using parametric bootstrap, the distribution of this sum was simulated (bottom panel). The p-value is estimated by the proportion of simulations where the sum of logs is ≤ the observed value.</w:t>
      </w:r>
    </w:p>
    <w:p w14:paraId="5B1F7D35" w14:textId="77777777" w:rsidR="00EF6BBC" w:rsidRDefault="00EF6BBC">
      <w:pPr>
        <w:spacing w:after="0" w:line="240" w:lineRule="auto"/>
        <w:rPr>
          <w:rFonts w:ascii="Arial" w:eastAsia="Arial" w:hAnsi="Arial" w:cs="Arial"/>
          <w:b/>
        </w:rPr>
      </w:pPr>
    </w:p>
    <w:p w14:paraId="62133ECE" w14:textId="77777777" w:rsidR="00EF6BBC" w:rsidRDefault="00C31E45">
      <w:pPr>
        <w:spacing w:after="0" w:line="240" w:lineRule="auto"/>
        <w:rPr>
          <w:rFonts w:ascii="Arial" w:eastAsia="Arial" w:hAnsi="Arial" w:cs="Arial"/>
          <w:b/>
        </w:rPr>
      </w:pPr>
      <w:r>
        <w:rPr>
          <w:rFonts w:ascii="Arial" w:eastAsia="Arial" w:hAnsi="Arial" w:cs="Arial"/>
          <w:b/>
          <w:noProof/>
        </w:rPr>
        <w:drawing>
          <wp:inline distT="114300" distB="114300" distL="114300" distR="114300" wp14:anchorId="57FB8AA0" wp14:editId="680213EF">
            <wp:extent cx="4400550" cy="44005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00550" cy="4400550"/>
                    </a:xfrm>
                    <a:prstGeom prst="rect">
                      <a:avLst/>
                    </a:prstGeom>
                    <a:ln/>
                  </pic:spPr>
                </pic:pic>
              </a:graphicData>
            </a:graphic>
          </wp:inline>
        </w:drawing>
      </w:r>
    </w:p>
    <w:p w14:paraId="175D5BE6" w14:textId="77777777" w:rsidR="00C31E45" w:rsidRDefault="00C31E45">
      <w:pPr>
        <w:spacing w:after="0" w:line="240" w:lineRule="auto"/>
        <w:rPr>
          <w:rFonts w:ascii="Arial" w:eastAsia="Arial" w:hAnsi="Arial" w:cs="Arial"/>
          <w:b/>
        </w:rPr>
      </w:pPr>
    </w:p>
    <w:p w14:paraId="739B5214" w14:textId="77777777" w:rsidR="00EF6BBC" w:rsidRDefault="00C31E45">
      <w:pPr>
        <w:spacing w:after="0" w:line="240" w:lineRule="auto"/>
        <w:rPr>
          <w:rFonts w:ascii="Arial" w:eastAsia="Arial" w:hAnsi="Arial" w:cs="Arial"/>
          <w:b/>
        </w:rPr>
      </w:pPr>
      <w:r>
        <w:rPr>
          <w:rFonts w:ascii="Arial" w:eastAsia="Arial" w:hAnsi="Arial" w:cs="Arial"/>
          <w:b/>
        </w:rPr>
        <w:lastRenderedPageBreak/>
        <w:t xml:space="preserve">Supplementary fig. S4 - </w:t>
      </w:r>
      <w:r>
        <w:rPr>
          <w:rFonts w:ascii="Arial Unicode MS" w:eastAsia="Arial Unicode MS" w:hAnsi="Arial Unicode MS" w:cs="Arial Unicode MS"/>
        </w:rPr>
        <w:t>Regression of each recoded fragment’s fitness effect under the stickbreaking (synergistic) model against background fitness. The p-values of each regression are combined by taking the sum of their logs. Using parametric bootstrap, the distribution of this sum was simulated (bottom panel). The p-value is estimated by the proportion of simulations where the sum of logs is ≤ the observed value.</w:t>
      </w:r>
    </w:p>
    <w:p w14:paraId="28A8CD11" w14:textId="77777777" w:rsidR="00EF6BBC" w:rsidRDefault="00EF6BBC">
      <w:pPr>
        <w:spacing w:after="0" w:line="240" w:lineRule="auto"/>
        <w:rPr>
          <w:rFonts w:ascii="Arial" w:eastAsia="Arial" w:hAnsi="Arial" w:cs="Arial"/>
        </w:rPr>
      </w:pPr>
    </w:p>
    <w:p w14:paraId="6ECFCC21" w14:textId="77777777" w:rsidR="00EF6BBC" w:rsidRDefault="00EF6BBC">
      <w:pPr>
        <w:spacing w:after="0" w:line="240" w:lineRule="auto"/>
        <w:rPr>
          <w:rFonts w:ascii="Arial" w:eastAsia="Arial" w:hAnsi="Arial" w:cs="Arial"/>
        </w:rPr>
      </w:pPr>
    </w:p>
    <w:p w14:paraId="34D70EB7" w14:textId="77777777" w:rsidR="00EF6BBC" w:rsidRDefault="00C31E45">
      <w:pPr>
        <w:spacing w:after="0" w:line="240" w:lineRule="auto"/>
        <w:rPr>
          <w:rFonts w:ascii="Arial" w:eastAsia="Arial" w:hAnsi="Arial" w:cs="Arial"/>
          <w:b/>
        </w:rPr>
      </w:pPr>
      <w:r>
        <w:rPr>
          <w:rFonts w:ascii="Arial" w:eastAsia="Arial" w:hAnsi="Arial" w:cs="Arial"/>
          <w:b/>
          <w:noProof/>
        </w:rPr>
        <w:drawing>
          <wp:inline distT="114300" distB="114300" distL="114300" distR="114300" wp14:anchorId="32C3A2AC" wp14:editId="16447B13">
            <wp:extent cx="4938831" cy="49053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l="917" r="-917"/>
                    <a:stretch>
                      <a:fillRect/>
                    </a:stretch>
                  </pic:blipFill>
                  <pic:spPr>
                    <a:xfrm>
                      <a:off x="0" y="0"/>
                      <a:ext cx="4938831" cy="4905375"/>
                    </a:xfrm>
                    <a:prstGeom prst="rect">
                      <a:avLst/>
                    </a:prstGeom>
                    <a:ln/>
                  </pic:spPr>
                </pic:pic>
              </a:graphicData>
            </a:graphic>
          </wp:inline>
        </w:drawing>
      </w:r>
    </w:p>
    <w:p w14:paraId="395C5EB8" w14:textId="77777777" w:rsidR="00EF6BBC" w:rsidRDefault="00EF6BBC">
      <w:pPr>
        <w:spacing w:after="0" w:line="240" w:lineRule="auto"/>
        <w:rPr>
          <w:rFonts w:ascii="Arial" w:eastAsia="Arial" w:hAnsi="Arial" w:cs="Arial"/>
          <w:b/>
        </w:rPr>
      </w:pPr>
    </w:p>
    <w:p w14:paraId="27AA8353" w14:textId="77777777" w:rsidR="00EF6BBC" w:rsidRDefault="00EF6BBC">
      <w:pPr>
        <w:spacing w:after="0" w:line="240" w:lineRule="auto"/>
        <w:rPr>
          <w:rFonts w:ascii="Arial" w:eastAsia="Arial" w:hAnsi="Arial" w:cs="Arial"/>
          <w:b/>
        </w:rPr>
      </w:pPr>
    </w:p>
    <w:p w14:paraId="537CCFC2" w14:textId="77777777" w:rsidR="00EF6BBC" w:rsidRDefault="00EF6BBC">
      <w:pPr>
        <w:spacing w:after="0" w:line="240" w:lineRule="auto"/>
        <w:rPr>
          <w:rFonts w:ascii="Arial" w:eastAsia="Arial" w:hAnsi="Arial" w:cs="Arial"/>
          <w:b/>
        </w:rPr>
      </w:pPr>
    </w:p>
    <w:p w14:paraId="763B1FB0" w14:textId="77777777" w:rsidR="00EF6BBC" w:rsidRDefault="00EF6BBC">
      <w:pPr>
        <w:spacing w:after="0" w:line="240" w:lineRule="auto"/>
        <w:rPr>
          <w:rFonts w:ascii="Arial" w:eastAsia="Arial" w:hAnsi="Arial" w:cs="Arial"/>
          <w:b/>
        </w:rPr>
      </w:pPr>
    </w:p>
    <w:p w14:paraId="553B9773" w14:textId="77777777" w:rsidR="00EF6BBC" w:rsidRDefault="00EF6BBC">
      <w:pPr>
        <w:spacing w:after="0" w:line="240" w:lineRule="auto"/>
        <w:rPr>
          <w:rFonts w:ascii="Arial" w:eastAsia="Arial" w:hAnsi="Arial" w:cs="Arial"/>
          <w:b/>
        </w:rPr>
      </w:pPr>
    </w:p>
    <w:p w14:paraId="6A2E01FF" w14:textId="77777777" w:rsidR="00EF6BBC" w:rsidRDefault="00EF6BBC">
      <w:pPr>
        <w:spacing w:after="0" w:line="240" w:lineRule="auto"/>
        <w:rPr>
          <w:rFonts w:ascii="Arial" w:eastAsia="Arial" w:hAnsi="Arial" w:cs="Arial"/>
          <w:b/>
        </w:rPr>
      </w:pPr>
    </w:p>
    <w:p w14:paraId="020F9112" w14:textId="77777777" w:rsidR="00EF6BBC" w:rsidRDefault="00EF6BBC">
      <w:pPr>
        <w:spacing w:after="0" w:line="240" w:lineRule="auto"/>
        <w:rPr>
          <w:rFonts w:ascii="Arial" w:eastAsia="Arial" w:hAnsi="Arial" w:cs="Arial"/>
          <w:b/>
        </w:rPr>
      </w:pPr>
    </w:p>
    <w:p w14:paraId="2A3D1590" w14:textId="77777777" w:rsidR="00EF6BBC" w:rsidRDefault="00EF6BBC">
      <w:pPr>
        <w:spacing w:after="0" w:line="240" w:lineRule="auto"/>
        <w:rPr>
          <w:rFonts w:ascii="Arial" w:eastAsia="Arial" w:hAnsi="Arial" w:cs="Arial"/>
          <w:b/>
        </w:rPr>
      </w:pPr>
    </w:p>
    <w:p w14:paraId="04710DBC" w14:textId="77777777" w:rsidR="00EF6BBC" w:rsidRDefault="00EF6BBC">
      <w:pPr>
        <w:spacing w:after="0" w:line="240" w:lineRule="auto"/>
        <w:rPr>
          <w:rFonts w:ascii="Arial" w:eastAsia="Arial" w:hAnsi="Arial" w:cs="Arial"/>
          <w:b/>
        </w:rPr>
      </w:pPr>
    </w:p>
    <w:p w14:paraId="0028964E" w14:textId="77777777" w:rsidR="00EF6BBC" w:rsidRDefault="00EF6BBC">
      <w:pPr>
        <w:spacing w:after="0" w:line="240" w:lineRule="auto"/>
        <w:rPr>
          <w:rFonts w:ascii="Arial" w:eastAsia="Arial" w:hAnsi="Arial" w:cs="Arial"/>
          <w:b/>
        </w:rPr>
      </w:pPr>
    </w:p>
    <w:p w14:paraId="301AD9DF" w14:textId="77777777" w:rsidR="00EF6BBC" w:rsidRDefault="00EF6BBC">
      <w:pPr>
        <w:spacing w:after="0" w:line="240" w:lineRule="auto"/>
        <w:rPr>
          <w:rFonts w:ascii="Arial" w:eastAsia="Arial" w:hAnsi="Arial" w:cs="Arial"/>
          <w:b/>
        </w:rPr>
      </w:pPr>
    </w:p>
    <w:p w14:paraId="112507F3" w14:textId="77777777" w:rsidR="00EF6BBC" w:rsidRDefault="00EF6BBC">
      <w:pPr>
        <w:spacing w:after="0" w:line="240" w:lineRule="auto"/>
        <w:rPr>
          <w:rFonts w:ascii="Arial" w:eastAsia="Arial" w:hAnsi="Arial" w:cs="Arial"/>
          <w:b/>
        </w:rPr>
      </w:pPr>
    </w:p>
    <w:p w14:paraId="54AE9F29" w14:textId="77777777" w:rsidR="00EF6BBC" w:rsidRDefault="00EF6BBC">
      <w:pPr>
        <w:spacing w:after="0" w:line="240" w:lineRule="auto"/>
        <w:rPr>
          <w:rFonts w:ascii="Arial" w:eastAsia="Arial" w:hAnsi="Arial" w:cs="Arial"/>
        </w:rPr>
      </w:pPr>
    </w:p>
    <w:p w14:paraId="4A1CD657" w14:textId="77777777" w:rsidR="00EF6BBC" w:rsidRDefault="00C31E45">
      <w:pPr>
        <w:spacing w:after="0" w:line="240" w:lineRule="auto"/>
        <w:rPr>
          <w:rFonts w:ascii="Arial" w:eastAsia="Arial" w:hAnsi="Arial" w:cs="Arial"/>
          <w:b/>
        </w:rPr>
      </w:pPr>
      <w:r>
        <w:rPr>
          <w:rFonts w:ascii="Arial" w:eastAsia="Arial" w:hAnsi="Arial" w:cs="Arial"/>
          <w:b/>
        </w:rPr>
        <w:lastRenderedPageBreak/>
        <w:t xml:space="preserve">Supplementary fig. S5. </w:t>
      </w:r>
      <w:r w:rsidRPr="00C31E45">
        <w:rPr>
          <w:rFonts w:ascii="Arial" w:eastAsia="Arial" w:hAnsi="Arial" w:cs="Arial"/>
          <w:bCs/>
        </w:rPr>
        <w:t>Folding effect of recoding fragments on all possible backgrounds. Each fragment effects are shown against the change in folding stability. Slight point jitter was used for visualization. Linear regressions are shown with p and r-squared values. Change in folding stability is proportional. As in fig 5b, only deoptimzed genes are shown.  Model AIC values are shown in supplementary table S2.</w:t>
      </w:r>
    </w:p>
    <w:p w14:paraId="4F579767" w14:textId="77777777" w:rsidR="00EF6BBC" w:rsidRDefault="00C31E45">
      <w:pPr>
        <w:spacing w:after="0" w:line="240" w:lineRule="auto"/>
        <w:rPr>
          <w:rFonts w:ascii="Arial" w:eastAsia="Arial" w:hAnsi="Arial" w:cs="Arial"/>
          <w:b/>
        </w:rPr>
      </w:pPr>
      <w:r>
        <w:rPr>
          <w:rFonts w:ascii="Arial" w:eastAsia="Arial" w:hAnsi="Arial" w:cs="Arial"/>
          <w:b/>
          <w:noProof/>
        </w:rPr>
        <w:drawing>
          <wp:inline distT="114300" distB="114300" distL="114300" distR="114300" wp14:anchorId="5C325288" wp14:editId="119501F4">
            <wp:extent cx="3048000" cy="28860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1941" t="-1706" r="-1618" b="-1706"/>
                    <a:stretch>
                      <a:fillRect/>
                    </a:stretch>
                  </pic:blipFill>
                  <pic:spPr>
                    <a:xfrm>
                      <a:off x="0" y="0"/>
                      <a:ext cx="3048000" cy="2886075"/>
                    </a:xfrm>
                    <a:prstGeom prst="rect">
                      <a:avLst/>
                    </a:prstGeom>
                    <a:ln/>
                  </pic:spPr>
                </pic:pic>
              </a:graphicData>
            </a:graphic>
          </wp:inline>
        </w:drawing>
      </w:r>
    </w:p>
    <w:p w14:paraId="6E58356A" w14:textId="77777777" w:rsidR="00EF6BBC" w:rsidRDefault="00EF6BBC">
      <w:pPr>
        <w:spacing w:after="0" w:line="240" w:lineRule="auto"/>
        <w:rPr>
          <w:rFonts w:ascii="Arial" w:eastAsia="Arial" w:hAnsi="Arial" w:cs="Arial"/>
          <w:b/>
        </w:rPr>
      </w:pPr>
    </w:p>
    <w:p w14:paraId="49060C08" w14:textId="77777777" w:rsidR="00EF6BBC" w:rsidRDefault="00EF6BBC">
      <w:pPr>
        <w:spacing w:after="0" w:line="240" w:lineRule="auto"/>
        <w:rPr>
          <w:rFonts w:ascii="Arial" w:eastAsia="Arial" w:hAnsi="Arial" w:cs="Arial"/>
          <w:b/>
        </w:rPr>
      </w:pPr>
    </w:p>
    <w:p w14:paraId="080877BC" w14:textId="77777777" w:rsidR="00C31E45" w:rsidRDefault="00C31E45">
      <w:pPr>
        <w:spacing w:after="0" w:line="240" w:lineRule="auto"/>
        <w:rPr>
          <w:rFonts w:ascii="Arial" w:eastAsia="Arial" w:hAnsi="Arial" w:cs="Arial"/>
          <w:b/>
        </w:rPr>
      </w:pPr>
    </w:p>
    <w:p w14:paraId="47E61F31" w14:textId="77777777" w:rsidR="00EF6BBC" w:rsidRDefault="00C31E45">
      <w:pPr>
        <w:spacing w:after="0" w:line="240" w:lineRule="auto"/>
        <w:rPr>
          <w:rFonts w:ascii="Arial" w:eastAsia="Arial" w:hAnsi="Arial" w:cs="Arial"/>
        </w:rPr>
      </w:pPr>
      <w:r>
        <w:rPr>
          <w:rFonts w:ascii="Arial" w:eastAsia="Arial" w:hAnsi="Arial" w:cs="Arial"/>
          <w:b/>
        </w:rPr>
        <w:t>Supplementary table S1 -</w:t>
      </w:r>
      <w:r>
        <w:rPr>
          <w:rFonts w:ascii="Arial" w:eastAsia="Arial" w:hAnsi="Arial" w:cs="Arial"/>
        </w:rPr>
        <w:t xml:space="preserve"> Edits are evenly distributed across recoded ΦX174 genes.</w:t>
      </w:r>
      <w:r>
        <w:rPr>
          <w:rFonts w:ascii="Arial" w:eastAsia="Arial" w:hAnsi="Arial" w:cs="Arial"/>
          <w:b/>
        </w:rPr>
        <w:t xml:space="preserve"> </w:t>
      </w:r>
      <w:r>
        <w:rPr>
          <w:rFonts w:ascii="Arial" w:eastAsia="Arial" w:hAnsi="Arial" w:cs="Arial"/>
        </w:rPr>
        <w:t>The length of recoded genome segments, number of altered nucleotides, and number of altered codons are shown. The proportion of nucleotides edited (relative to the length of the gene or the length of the recoded fragment) are in parentheses.</w:t>
      </w:r>
    </w:p>
    <w:p w14:paraId="624787F8" w14:textId="77777777" w:rsidR="00EF6BBC" w:rsidRDefault="00EF6BBC">
      <w:pPr>
        <w:spacing w:after="0" w:line="240" w:lineRule="auto"/>
        <w:rPr>
          <w:rFonts w:ascii="Arial" w:eastAsia="Arial" w:hAnsi="Arial" w:cs="Arial"/>
        </w:rPr>
      </w:pPr>
    </w:p>
    <w:tbl>
      <w:tblPr>
        <w:tblStyle w:val="a1"/>
        <w:tblW w:w="6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120"/>
        <w:gridCol w:w="1080"/>
        <w:gridCol w:w="1080"/>
        <w:gridCol w:w="1080"/>
        <w:gridCol w:w="1080"/>
      </w:tblGrid>
      <w:tr w:rsidR="00EF6BBC" w14:paraId="23F93896" w14:textId="77777777">
        <w:trPr>
          <w:trHeight w:val="260"/>
        </w:trPr>
        <w:tc>
          <w:tcPr>
            <w:tcW w:w="1040" w:type="dxa"/>
            <w:tcBorders>
              <w:top w:val="nil"/>
              <w:left w:val="nil"/>
              <w:bottom w:val="single" w:sz="12" w:space="0" w:color="000000"/>
              <w:right w:val="nil"/>
            </w:tcBorders>
          </w:tcPr>
          <w:p w14:paraId="6D3827E2" w14:textId="77777777" w:rsidR="00EF6BBC" w:rsidRDefault="00EF6BBC">
            <w:pPr>
              <w:rPr>
                <w:rFonts w:ascii="Arial" w:eastAsia="Arial" w:hAnsi="Arial" w:cs="Arial"/>
                <w:b/>
                <w:sz w:val="18"/>
                <w:szCs w:val="18"/>
              </w:rPr>
            </w:pPr>
          </w:p>
        </w:tc>
        <w:tc>
          <w:tcPr>
            <w:tcW w:w="1120" w:type="dxa"/>
            <w:tcBorders>
              <w:top w:val="nil"/>
              <w:left w:val="nil"/>
              <w:bottom w:val="single" w:sz="12" w:space="0" w:color="000000"/>
              <w:right w:val="nil"/>
            </w:tcBorders>
          </w:tcPr>
          <w:p w14:paraId="1E5EED6F" w14:textId="77777777" w:rsidR="00EF6BBC" w:rsidRDefault="00EF6BBC">
            <w:pPr>
              <w:jc w:val="center"/>
              <w:rPr>
                <w:rFonts w:ascii="Arial" w:eastAsia="Arial" w:hAnsi="Arial" w:cs="Arial"/>
                <w:b/>
                <w:sz w:val="18"/>
                <w:szCs w:val="18"/>
              </w:rPr>
            </w:pPr>
          </w:p>
        </w:tc>
        <w:tc>
          <w:tcPr>
            <w:tcW w:w="2160" w:type="dxa"/>
            <w:gridSpan w:val="2"/>
            <w:tcBorders>
              <w:top w:val="nil"/>
              <w:left w:val="nil"/>
              <w:bottom w:val="single" w:sz="12" w:space="0" w:color="000000"/>
              <w:right w:val="nil"/>
            </w:tcBorders>
          </w:tcPr>
          <w:p w14:paraId="3AC77731" w14:textId="77777777" w:rsidR="00EF6BBC" w:rsidRDefault="00C31E45">
            <w:pPr>
              <w:jc w:val="center"/>
              <w:rPr>
                <w:rFonts w:ascii="Arial" w:eastAsia="Arial" w:hAnsi="Arial" w:cs="Arial"/>
                <w:b/>
                <w:sz w:val="18"/>
                <w:szCs w:val="18"/>
              </w:rPr>
            </w:pPr>
            <w:r>
              <w:rPr>
                <w:rFonts w:ascii="Arial" w:eastAsia="Arial" w:hAnsi="Arial" w:cs="Arial"/>
                <w:b/>
                <w:sz w:val="18"/>
                <w:szCs w:val="18"/>
              </w:rPr>
              <w:t>Deoptimized</w:t>
            </w:r>
          </w:p>
        </w:tc>
        <w:tc>
          <w:tcPr>
            <w:tcW w:w="2160" w:type="dxa"/>
            <w:gridSpan w:val="2"/>
            <w:tcBorders>
              <w:top w:val="nil"/>
              <w:left w:val="nil"/>
              <w:bottom w:val="single" w:sz="12" w:space="0" w:color="000000"/>
              <w:right w:val="nil"/>
            </w:tcBorders>
          </w:tcPr>
          <w:p w14:paraId="113471AA" w14:textId="77777777" w:rsidR="00EF6BBC" w:rsidRDefault="00C31E45">
            <w:pPr>
              <w:jc w:val="center"/>
              <w:rPr>
                <w:rFonts w:ascii="Arial" w:eastAsia="Arial" w:hAnsi="Arial" w:cs="Arial"/>
                <w:b/>
                <w:sz w:val="18"/>
                <w:szCs w:val="18"/>
              </w:rPr>
            </w:pPr>
            <w:r>
              <w:rPr>
                <w:rFonts w:ascii="Arial" w:eastAsia="Arial" w:hAnsi="Arial" w:cs="Arial"/>
                <w:b/>
                <w:sz w:val="18"/>
                <w:szCs w:val="18"/>
              </w:rPr>
              <w:t>Optimized</w:t>
            </w:r>
          </w:p>
        </w:tc>
      </w:tr>
      <w:tr w:rsidR="00EF6BBC" w14:paraId="7D019C04" w14:textId="77777777">
        <w:tc>
          <w:tcPr>
            <w:tcW w:w="1040" w:type="dxa"/>
            <w:tcBorders>
              <w:top w:val="single" w:sz="12" w:space="0" w:color="000000"/>
              <w:bottom w:val="single" w:sz="12" w:space="0" w:color="000000"/>
            </w:tcBorders>
          </w:tcPr>
          <w:p w14:paraId="2AFCA451" w14:textId="77777777" w:rsidR="00EF6BBC" w:rsidRDefault="00C31E45">
            <w:pPr>
              <w:rPr>
                <w:rFonts w:ascii="Arial" w:eastAsia="Arial" w:hAnsi="Arial" w:cs="Arial"/>
                <w:b/>
                <w:sz w:val="18"/>
                <w:szCs w:val="18"/>
              </w:rPr>
            </w:pPr>
            <w:r>
              <w:rPr>
                <w:rFonts w:ascii="Arial" w:eastAsia="Arial" w:hAnsi="Arial" w:cs="Arial"/>
                <w:b/>
                <w:sz w:val="18"/>
                <w:szCs w:val="18"/>
              </w:rPr>
              <w:t>Fragment</w:t>
            </w:r>
          </w:p>
        </w:tc>
        <w:tc>
          <w:tcPr>
            <w:tcW w:w="1120" w:type="dxa"/>
            <w:tcBorders>
              <w:top w:val="single" w:sz="12" w:space="0" w:color="000000"/>
              <w:bottom w:val="single" w:sz="12" w:space="0" w:color="000000"/>
            </w:tcBorders>
          </w:tcPr>
          <w:p w14:paraId="39387864" w14:textId="77777777" w:rsidR="00EF6BBC" w:rsidRDefault="00C31E45">
            <w:pPr>
              <w:jc w:val="center"/>
              <w:rPr>
                <w:rFonts w:ascii="Arial" w:eastAsia="Arial" w:hAnsi="Arial" w:cs="Arial"/>
                <w:b/>
                <w:sz w:val="18"/>
                <w:szCs w:val="18"/>
              </w:rPr>
            </w:pPr>
            <w:r>
              <w:rPr>
                <w:rFonts w:ascii="Arial" w:eastAsia="Arial" w:hAnsi="Arial" w:cs="Arial"/>
                <w:b/>
                <w:sz w:val="18"/>
                <w:szCs w:val="18"/>
              </w:rPr>
              <w:t>Length (bp)</w:t>
            </w:r>
          </w:p>
        </w:tc>
        <w:tc>
          <w:tcPr>
            <w:tcW w:w="1080" w:type="dxa"/>
            <w:tcBorders>
              <w:top w:val="single" w:sz="12" w:space="0" w:color="000000"/>
              <w:bottom w:val="single" w:sz="12" w:space="0" w:color="000000"/>
            </w:tcBorders>
          </w:tcPr>
          <w:p w14:paraId="466F5A50" w14:textId="77777777" w:rsidR="00EF6BBC" w:rsidRDefault="00C31E45">
            <w:pPr>
              <w:jc w:val="center"/>
              <w:rPr>
                <w:rFonts w:ascii="Arial" w:eastAsia="Arial" w:hAnsi="Arial" w:cs="Arial"/>
                <w:b/>
                <w:sz w:val="18"/>
                <w:szCs w:val="18"/>
              </w:rPr>
            </w:pPr>
            <w:r>
              <w:rPr>
                <w:rFonts w:ascii="Arial" w:eastAsia="Arial" w:hAnsi="Arial" w:cs="Arial"/>
                <w:b/>
                <w:sz w:val="18"/>
                <w:szCs w:val="18"/>
              </w:rPr>
              <w:t># bp changed</w:t>
            </w:r>
          </w:p>
        </w:tc>
        <w:tc>
          <w:tcPr>
            <w:tcW w:w="1080" w:type="dxa"/>
            <w:tcBorders>
              <w:top w:val="single" w:sz="12" w:space="0" w:color="000000"/>
              <w:bottom w:val="single" w:sz="12" w:space="0" w:color="000000"/>
            </w:tcBorders>
          </w:tcPr>
          <w:p w14:paraId="38E87B91" w14:textId="77777777" w:rsidR="00EF6BBC" w:rsidRDefault="00C31E45">
            <w:pPr>
              <w:jc w:val="center"/>
              <w:rPr>
                <w:rFonts w:ascii="Arial" w:eastAsia="Arial" w:hAnsi="Arial" w:cs="Arial"/>
                <w:b/>
                <w:sz w:val="18"/>
                <w:szCs w:val="18"/>
              </w:rPr>
            </w:pPr>
            <w:r>
              <w:rPr>
                <w:rFonts w:ascii="Arial" w:eastAsia="Arial" w:hAnsi="Arial" w:cs="Arial"/>
                <w:b/>
                <w:sz w:val="18"/>
                <w:szCs w:val="18"/>
              </w:rPr>
              <w:t># codons changed</w:t>
            </w:r>
          </w:p>
        </w:tc>
        <w:tc>
          <w:tcPr>
            <w:tcW w:w="1080" w:type="dxa"/>
            <w:tcBorders>
              <w:top w:val="single" w:sz="12" w:space="0" w:color="000000"/>
              <w:bottom w:val="single" w:sz="12" w:space="0" w:color="000000"/>
            </w:tcBorders>
          </w:tcPr>
          <w:p w14:paraId="49D92E9C" w14:textId="77777777" w:rsidR="00EF6BBC" w:rsidRDefault="00C31E45">
            <w:pPr>
              <w:jc w:val="center"/>
              <w:rPr>
                <w:rFonts w:ascii="Arial" w:eastAsia="Arial" w:hAnsi="Arial" w:cs="Arial"/>
                <w:sz w:val="18"/>
                <w:szCs w:val="18"/>
              </w:rPr>
            </w:pPr>
            <w:r>
              <w:rPr>
                <w:rFonts w:ascii="Arial" w:eastAsia="Arial" w:hAnsi="Arial" w:cs="Arial"/>
                <w:b/>
                <w:sz w:val="18"/>
                <w:szCs w:val="18"/>
              </w:rPr>
              <w:t># bp changed</w:t>
            </w:r>
          </w:p>
        </w:tc>
        <w:tc>
          <w:tcPr>
            <w:tcW w:w="1080" w:type="dxa"/>
            <w:tcBorders>
              <w:top w:val="single" w:sz="12" w:space="0" w:color="000000"/>
              <w:bottom w:val="single" w:sz="12" w:space="0" w:color="000000"/>
            </w:tcBorders>
          </w:tcPr>
          <w:p w14:paraId="2BDDF4B5" w14:textId="77777777" w:rsidR="00EF6BBC" w:rsidRDefault="00C31E45">
            <w:pPr>
              <w:jc w:val="center"/>
              <w:rPr>
                <w:rFonts w:ascii="Arial" w:eastAsia="Arial" w:hAnsi="Arial" w:cs="Arial"/>
                <w:b/>
                <w:sz w:val="18"/>
                <w:szCs w:val="18"/>
              </w:rPr>
            </w:pPr>
            <w:r>
              <w:rPr>
                <w:rFonts w:ascii="Arial" w:eastAsia="Arial" w:hAnsi="Arial" w:cs="Arial"/>
                <w:b/>
                <w:sz w:val="18"/>
                <w:szCs w:val="18"/>
              </w:rPr>
              <w:t># codons changed</w:t>
            </w:r>
          </w:p>
        </w:tc>
      </w:tr>
      <w:tr w:rsidR="00EF6BBC" w14:paraId="5ED6D623" w14:textId="77777777">
        <w:tc>
          <w:tcPr>
            <w:tcW w:w="1040" w:type="dxa"/>
            <w:tcBorders>
              <w:top w:val="single" w:sz="12" w:space="0" w:color="000000"/>
            </w:tcBorders>
          </w:tcPr>
          <w:p w14:paraId="41CB449B" w14:textId="77777777" w:rsidR="00EF6BBC" w:rsidRDefault="00C31E45">
            <w:pPr>
              <w:rPr>
                <w:rFonts w:ascii="Arial" w:eastAsia="Arial" w:hAnsi="Arial" w:cs="Arial"/>
                <w:sz w:val="18"/>
                <w:szCs w:val="18"/>
              </w:rPr>
            </w:pPr>
            <w:r>
              <w:rPr>
                <w:rFonts w:ascii="Arial" w:eastAsia="Arial" w:hAnsi="Arial" w:cs="Arial"/>
                <w:sz w:val="18"/>
                <w:szCs w:val="18"/>
              </w:rPr>
              <w:t>A1</w:t>
            </w:r>
          </w:p>
        </w:tc>
        <w:tc>
          <w:tcPr>
            <w:tcW w:w="1120" w:type="dxa"/>
            <w:tcBorders>
              <w:top w:val="single" w:sz="12" w:space="0" w:color="000000"/>
            </w:tcBorders>
          </w:tcPr>
          <w:p w14:paraId="2E13D197" w14:textId="77777777" w:rsidR="00EF6BBC" w:rsidRDefault="00C31E45">
            <w:pPr>
              <w:jc w:val="center"/>
              <w:rPr>
                <w:rFonts w:ascii="Arial" w:eastAsia="Arial" w:hAnsi="Arial" w:cs="Arial"/>
                <w:sz w:val="18"/>
                <w:szCs w:val="18"/>
              </w:rPr>
            </w:pPr>
            <w:r>
              <w:rPr>
                <w:rFonts w:ascii="Arial" w:eastAsia="Arial" w:hAnsi="Arial" w:cs="Arial"/>
                <w:sz w:val="18"/>
                <w:szCs w:val="18"/>
              </w:rPr>
              <w:t>90 (0.06)</w:t>
            </w:r>
          </w:p>
        </w:tc>
        <w:tc>
          <w:tcPr>
            <w:tcW w:w="1080" w:type="dxa"/>
            <w:tcBorders>
              <w:top w:val="single" w:sz="12" w:space="0" w:color="000000"/>
            </w:tcBorders>
          </w:tcPr>
          <w:p w14:paraId="495C5B2E" w14:textId="77777777" w:rsidR="00EF6BBC" w:rsidRDefault="00C31E45">
            <w:pPr>
              <w:jc w:val="center"/>
              <w:rPr>
                <w:rFonts w:ascii="Arial" w:eastAsia="Arial" w:hAnsi="Arial" w:cs="Arial"/>
                <w:sz w:val="18"/>
                <w:szCs w:val="18"/>
              </w:rPr>
            </w:pPr>
            <w:r>
              <w:rPr>
                <w:rFonts w:ascii="Arial" w:eastAsia="Arial" w:hAnsi="Arial" w:cs="Arial"/>
                <w:sz w:val="18"/>
                <w:szCs w:val="18"/>
              </w:rPr>
              <w:t>19 (0.21)</w:t>
            </w:r>
          </w:p>
        </w:tc>
        <w:tc>
          <w:tcPr>
            <w:tcW w:w="1080" w:type="dxa"/>
            <w:tcBorders>
              <w:top w:val="single" w:sz="12" w:space="0" w:color="000000"/>
            </w:tcBorders>
          </w:tcPr>
          <w:p w14:paraId="7722DEEE" w14:textId="77777777" w:rsidR="00EF6BBC" w:rsidRDefault="00C31E45">
            <w:pPr>
              <w:jc w:val="center"/>
              <w:rPr>
                <w:rFonts w:ascii="Arial" w:eastAsia="Arial" w:hAnsi="Arial" w:cs="Arial"/>
                <w:sz w:val="18"/>
                <w:szCs w:val="18"/>
              </w:rPr>
            </w:pPr>
            <w:r>
              <w:rPr>
                <w:rFonts w:ascii="Arial" w:eastAsia="Arial" w:hAnsi="Arial" w:cs="Arial"/>
                <w:sz w:val="18"/>
                <w:szCs w:val="18"/>
              </w:rPr>
              <w:t>18</w:t>
            </w:r>
          </w:p>
        </w:tc>
        <w:tc>
          <w:tcPr>
            <w:tcW w:w="1080" w:type="dxa"/>
            <w:tcBorders>
              <w:top w:val="single" w:sz="12" w:space="0" w:color="000000"/>
            </w:tcBorders>
          </w:tcPr>
          <w:p w14:paraId="0FCF4DE5" w14:textId="77777777" w:rsidR="00EF6BBC" w:rsidRDefault="00C31E45">
            <w:pPr>
              <w:jc w:val="center"/>
              <w:rPr>
                <w:rFonts w:ascii="Arial" w:eastAsia="Arial" w:hAnsi="Arial" w:cs="Arial"/>
                <w:sz w:val="18"/>
                <w:szCs w:val="18"/>
              </w:rPr>
            </w:pPr>
            <w:r>
              <w:rPr>
                <w:rFonts w:ascii="Arial" w:eastAsia="Arial" w:hAnsi="Arial" w:cs="Arial"/>
                <w:sz w:val="18"/>
                <w:szCs w:val="18"/>
              </w:rPr>
              <w:t>27 (0.30)</w:t>
            </w:r>
          </w:p>
        </w:tc>
        <w:tc>
          <w:tcPr>
            <w:tcW w:w="1080" w:type="dxa"/>
            <w:tcBorders>
              <w:top w:val="single" w:sz="12" w:space="0" w:color="000000"/>
            </w:tcBorders>
          </w:tcPr>
          <w:p w14:paraId="1EEC005E" w14:textId="77777777" w:rsidR="00EF6BBC" w:rsidRDefault="00C31E45">
            <w:pPr>
              <w:jc w:val="center"/>
              <w:rPr>
                <w:rFonts w:ascii="Arial" w:eastAsia="Arial" w:hAnsi="Arial" w:cs="Arial"/>
                <w:sz w:val="18"/>
                <w:szCs w:val="18"/>
              </w:rPr>
            </w:pPr>
            <w:r>
              <w:rPr>
                <w:rFonts w:ascii="Arial" w:eastAsia="Arial" w:hAnsi="Arial" w:cs="Arial"/>
                <w:sz w:val="18"/>
                <w:szCs w:val="18"/>
              </w:rPr>
              <w:t>21</w:t>
            </w:r>
          </w:p>
        </w:tc>
      </w:tr>
      <w:tr w:rsidR="00EF6BBC" w14:paraId="5100E5B0" w14:textId="77777777">
        <w:tc>
          <w:tcPr>
            <w:tcW w:w="1040" w:type="dxa"/>
          </w:tcPr>
          <w:p w14:paraId="72E1DB32" w14:textId="77777777" w:rsidR="00EF6BBC" w:rsidRDefault="00C31E45">
            <w:pPr>
              <w:rPr>
                <w:rFonts w:ascii="Arial" w:eastAsia="Arial" w:hAnsi="Arial" w:cs="Arial"/>
                <w:sz w:val="18"/>
                <w:szCs w:val="18"/>
              </w:rPr>
            </w:pPr>
            <w:r>
              <w:rPr>
                <w:rFonts w:ascii="Arial" w:eastAsia="Arial" w:hAnsi="Arial" w:cs="Arial"/>
                <w:sz w:val="18"/>
                <w:szCs w:val="18"/>
              </w:rPr>
              <w:t>A2</w:t>
            </w:r>
          </w:p>
        </w:tc>
        <w:tc>
          <w:tcPr>
            <w:tcW w:w="1120" w:type="dxa"/>
          </w:tcPr>
          <w:p w14:paraId="5DA30F3D" w14:textId="77777777" w:rsidR="00EF6BBC" w:rsidRDefault="00C31E45">
            <w:pPr>
              <w:jc w:val="center"/>
              <w:rPr>
                <w:rFonts w:ascii="Arial" w:eastAsia="Arial" w:hAnsi="Arial" w:cs="Arial"/>
                <w:sz w:val="18"/>
                <w:szCs w:val="18"/>
              </w:rPr>
            </w:pPr>
            <w:r>
              <w:rPr>
                <w:rFonts w:ascii="Arial" w:eastAsia="Arial" w:hAnsi="Arial" w:cs="Arial"/>
                <w:sz w:val="18"/>
                <w:szCs w:val="18"/>
              </w:rPr>
              <w:t>489 (0.32)</w:t>
            </w:r>
          </w:p>
        </w:tc>
        <w:tc>
          <w:tcPr>
            <w:tcW w:w="1080" w:type="dxa"/>
          </w:tcPr>
          <w:p w14:paraId="538C7D96" w14:textId="77777777" w:rsidR="00EF6BBC" w:rsidRDefault="00C31E45">
            <w:pPr>
              <w:jc w:val="center"/>
              <w:rPr>
                <w:rFonts w:ascii="Arial" w:eastAsia="Arial" w:hAnsi="Arial" w:cs="Arial"/>
                <w:sz w:val="18"/>
                <w:szCs w:val="18"/>
              </w:rPr>
            </w:pPr>
            <w:r>
              <w:rPr>
                <w:rFonts w:ascii="Arial" w:eastAsia="Arial" w:hAnsi="Arial" w:cs="Arial"/>
                <w:sz w:val="18"/>
                <w:szCs w:val="18"/>
              </w:rPr>
              <w:t>99 (0.20)</w:t>
            </w:r>
          </w:p>
        </w:tc>
        <w:tc>
          <w:tcPr>
            <w:tcW w:w="1080" w:type="dxa"/>
          </w:tcPr>
          <w:p w14:paraId="4FBAC8F2" w14:textId="77777777" w:rsidR="00EF6BBC" w:rsidRDefault="00C31E45">
            <w:pPr>
              <w:jc w:val="center"/>
              <w:rPr>
                <w:rFonts w:ascii="Arial" w:eastAsia="Arial" w:hAnsi="Arial" w:cs="Arial"/>
                <w:sz w:val="18"/>
                <w:szCs w:val="18"/>
              </w:rPr>
            </w:pPr>
            <w:r>
              <w:rPr>
                <w:rFonts w:ascii="Arial" w:eastAsia="Arial" w:hAnsi="Arial" w:cs="Arial"/>
                <w:sz w:val="18"/>
                <w:szCs w:val="18"/>
              </w:rPr>
              <w:t>88</w:t>
            </w:r>
          </w:p>
        </w:tc>
        <w:tc>
          <w:tcPr>
            <w:tcW w:w="1080" w:type="dxa"/>
          </w:tcPr>
          <w:p w14:paraId="4BBBC381" w14:textId="77777777" w:rsidR="00EF6BBC" w:rsidRDefault="00C31E45">
            <w:pPr>
              <w:jc w:val="center"/>
              <w:rPr>
                <w:rFonts w:ascii="Arial" w:eastAsia="Arial" w:hAnsi="Arial" w:cs="Arial"/>
                <w:sz w:val="18"/>
                <w:szCs w:val="18"/>
              </w:rPr>
            </w:pPr>
            <w:r>
              <w:rPr>
                <w:rFonts w:ascii="Arial" w:eastAsia="Arial" w:hAnsi="Arial" w:cs="Arial"/>
                <w:sz w:val="18"/>
                <w:szCs w:val="18"/>
              </w:rPr>
              <w:t>84 (0.17)</w:t>
            </w:r>
          </w:p>
        </w:tc>
        <w:tc>
          <w:tcPr>
            <w:tcW w:w="1080" w:type="dxa"/>
          </w:tcPr>
          <w:p w14:paraId="7D4812A9" w14:textId="77777777" w:rsidR="00EF6BBC" w:rsidRDefault="00C31E45">
            <w:pPr>
              <w:jc w:val="center"/>
              <w:rPr>
                <w:rFonts w:ascii="Arial" w:eastAsia="Arial" w:hAnsi="Arial" w:cs="Arial"/>
                <w:sz w:val="18"/>
                <w:szCs w:val="18"/>
              </w:rPr>
            </w:pPr>
            <w:r>
              <w:rPr>
                <w:rFonts w:ascii="Arial" w:eastAsia="Arial" w:hAnsi="Arial" w:cs="Arial"/>
                <w:sz w:val="18"/>
                <w:szCs w:val="18"/>
              </w:rPr>
              <w:t>75</w:t>
            </w:r>
          </w:p>
        </w:tc>
      </w:tr>
      <w:tr w:rsidR="00EF6BBC" w14:paraId="39E29602" w14:textId="77777777">
        <w:tc>
          <w:tcPr>
            <w:tcW w:w="1040" w:type="dxa"/>
          </w:tcPr>
          <w:p w14:paraId="2A787A5D" w14:textId="77777777" w:rsidR="00EF6BBC" w:rsidRDefault="00C31E45">
            <w:pPr>
              <w:rPr>
                <w:rFonts w:ascii="Arial" w:eastAsia="Arial" w:hAnsi="Arial" w:cs="Arial"/>
                <w:sz w:val="18"/>
                <w:szCs w:val="18"/>
              </w:rPr>
            </w:pPr>
            <w:r>
              <w:rPr>
                <w:rFonts w:ascii="Arial" w:eastAsia="Arial" w:hAnsi="Arial" w:cs="Arial"/>
                <w:sz w:val="18"/>
                <w:szCs w:val="18"/>
              </w:rPr>
              <w:t>A3</w:t>
            </w:r>
          </w:p>
        </w:tc>
        <w:tc>
          <w:tcPr>
            <w:tcW w:w="1120" w:type="dxa"/>
          </w:tcPr>
          <w:p w14:paraId="6AFB0B10" w14:textId="77777777" w:rsidR="00EF6BBC" w:rsidRDefault="00C31E45">
            <w:pPr>
              <w:jc w:val="center"/>
              <w:rPr>
                <w:rFonts w:ascii="Arial" w:eastAsia="Arial" w:hAnsi="Arial" w:cs="Arial"/>
                <w:sz w:val="18"/>
                <w:szCs w:val="18"/>
              </w:rPr>
            </w:pPr>
            <w:r>
              <w:rPr>
                <w:rFonts w:ascii="Arial" w:eastAsia="Arial" w:hAnsi="Arial" w:cs="Arial"/>
                <w:sz w:val="18"/>
                <w:szCs w:val="18"/>
              </w:rPr>
              <w:t>306 (0.20)</w:t>
            </w:r>
          </w:p>
        </w:tc>
        <w:tc>
          <w:tcPr>
            <w:tcW w:w="1080" w:type="dxa"/>
          </w:tcPr>
          <w:p w14:paraId="3BE45761" w14:textId="77777777" w:rsidR="00EF6BBC" w:rsidRDefault="00C31E45">
            <w:pPr>
              <w:jc w:val="center"/>
              <w:rPr>
                <w:rFonts w:ascii="Arial" w:eastAsia="Arial" w:hAnsi="Arial" w:cs="Arial"/>
                <w:sz w:val="18"/>
                <w:szCs w:val="18"/>
              </w:rPr>
            </w:pPr>
            <w:r>
              <w:rPr>
                <w:rFonts w:ascii="Arial" w:eastAsia="Arial" w:hAnsi="Arial" w:cs="Arial"/>
                <w:sz w:val="18"/>
                <w:szCs w:val="18"/>
              </w:rPr>
              <w:t>80 (0.26)</w:t>
            </w:r>
          </w:p>
        </w:tc>
        <w:tc>
          <w:tcPr>
            <w:tcW w:w="1080" w:type="dxa"/>
          </w:tcPr>
          <w:p w14:paraId="41F8F3BD" w14:textId="77777777" w:rsidR="00EF6BBC" w:rsidRDefault="00C31E45">
            <w:pPr>
              <w:jc w:val="center"/>
              <w:rPr>
                <w:rFonts w:ascii="Arial" w:eastAsia="Arial" w:hAnsi="Arial" w:cs="Arial"/>
                <w:sz w:val="18"/>
                <w:szCs w:val="18"/>
              </w:rPr>
            </w:pPr>
            <w:r>
              <w:rPr>
                <w:rFonts w:ascii="Arial" w:eastAsia="Arial" w:hAnsi="Arial" w:cs="Arial"/>
                <w:sz w:val="18"/>
                <w:szCs w:val="18"/>
              </w:rPr>
              <w:t>64</w:t>
            </w:r>
          </w:p>
        </w:tc>
        <w:tc>
          <w:tcPr>
            <w:tcW w:w="1080" w:type="dxa"/>
          </w:tcPr>
          <w:p w14:paraId="06AB68CA" w14:textId="77777777" w:rsidR="00EF6BBC" w:rsidRDefault="00C31E45">
            <w:pPr>
              <w:jc w:val="center"/>
              <w:rPr>
                <w:rFonts w:ascii="Arial" w:eastAsia="Arial" w:hAnsi="Arial" w:cs="Arial"/>
                <w:sz w:val="18"/>
                <w:szCs w:val="18"/>
              </w:rPr>
            </w:pPr>
            <w:r>
              <w:rPr>
                <w:rFonts w:ascii="Arial" w:eastAsia="Arial" w:hAnsi="Arial" w:cs="Arial"/>
                <w:sz w:val="18"/>
                <w:szCs w:val="18"/>
              </w:rPr>
              <w:t>69 (0.23)</w:t>
            </w:r>
          </w:p>
        </w:tc>
        <w:tc>
          <w:tcPr>
            <w:tcW w:w="1080" w:type="dxa"/>
          </w:tcPr>
          <w:p w14:paraId="78DFB9AA" w14:textId="77777777" w:rsidR="00EF6BBC" w:rsidRDefault="00C31E45">
            <w:pPr>
              <w:jc w:val="center"/>
              <w:rPr>
                <w:rFonts w:ascii="Arial" w:eastAsia="Arial" w:hAnsi="Arial" w:cs="Arial"/>
                <w:sz w:val="18"/>
                <w:szCs w:val="18"/>
              </w:rPr>
            </w:pPr>
            <w:r>
              <w:rPr>
                <w:rFonts w:ascii="Arial" w:eastAsia="Arial" w:hAnsi="Arial" w:cs="Arial"/>
                <w:sz w:val="18"/>
                <w:szCs w:val="18"/>
              </w:rPr>
              <w:t>65</w:t>
            </w:r>
          </w:p>
        </w:tc>
      </w:tr>
      <w:tr w:rsidR="00EF6BBC" w14:paraId="414C0280" w14:textId="77777777">
        <w:tc>
          <w:tcPr>
            <w:tcW w:w="1040" w:type="dxa"/>
          </w:tcPr>
          <w:p w14:paraId="44A1B041" w14:textId="77777777" w:rsidR="00EF6BBC" w:rsidRDefault="00C31E45">
            <w:pPr>
              <w:rPr>
                <w:rFonts w:ascii="Arial" w:eastAsia="Arial" w:hAnsi="Arial" w:cs="Arial"/>
                <w:sz w:val="18"/>
                <w:szCs w:val="18"/>
              </w:rPr>
            </w:pPr>
            <w:r>
              <w:rPr>
                <w:rFonts w:ascii="Arial" w:eastAsia="Arial" w:hAnsi="Arial" w:cs="Arial"/>
                <w:sz w:val="18"/>
                <w:szCs w:val="18"/>
              </w:rPr>
              <w:t>A4</w:t>
            </w:r>
          </w:p>
        </w:tc>
        <w:tc>
          <w:tcPr>
            <w:tcW w:w="1120" w:type="dxa"/>
          </w:tcPr>
          <w:p w14:paraId="09F38C2D" w14:textId="77777777" w:rsidR="00EF6BBC" w:rsidRDefault="00C31E45">
            <w:pPr>
              <w:jc w:val="center"/>
              <w:rPr>
                <w:rFonts w:ascii="Arial" w:eastAsia="Arial" w:hAnsi="Arial" w:cs="Arial"/>
                <w:sz w:val="18"/>
                <w:szCs w:val="18"/>
              </w:rPr>
            </w:pPr>
            <w:r>
              <w:rPr>
                <w:rFonts w:ascii="Arial" w:eastAsia="Arial" w:hAnsi="Arial" w:cs="Arial"/>
                <w:sz w:val="18"/>
                <w:szCs w:val="18"/>
              </w:rPr>
              <w:t>153 (0.10)</w:t>
            </w:r>
          </w:p>
        </w:tc>
        <w:tc>
          <w:tcPr>
            <w:tcW w:w="1080" w:type="dxa"/>
          </w:tcPr>
          <w:p w14:paraId="5F5556AA" w14:textId="77777777" w:rsidR="00EF6BBC" w:rsidRDefault="00C31E45">
            <w:pPr>
              <w:jc w:val="center"/>
              <w:rPr>
                <w:rFonts w:ascii="Arial" w:eastAsia="Arial" w:hAnsi="Arial" w:cs="Arial"/>
                <w:sz w:val="18"/>
                <w:szCs w:val="18"/>
              </w:rPr>
            </w:pPr>
            <w:r>
              <w:rPr>
                <w:rFonts w:ascii="Arial" w:eastAsia="Arial" w:hAnsi="Arial" w:cs="Arial"/>
                <w:sz w:val="18"/>
                <w:szCs w:val="18"/>
              </w:rPr>
              <w:t>37 (0.24)</w:t>
            </w:r>
          </w:p>
        </w:tc>
        <w:tc>
          <w:tcPr>
            <w:tcW w:w="1080" w:type="dxa"/>
          </w:tcPr>
          <w:p w14:paraId="67EA9A10" w14:textId="77777777" w:rsidR="00EF6BBC" w:rsidRDefault="00C31E45">
            <w:pPr>
              <w:jc w:val="center"/>
              <w:rPr>
                <w:rFonts w:ascii="Arial" w:eastAsia="Arial" w:hAnsi="Arial" w:cs="Arial"/>
                <w:sz w:val="18"/>
                <w:szCs w:val="18"/>
              </w:rPr>
            </w:pPr>
            <w:r>
              <w:rPr>
                <w:rFonts w:ascii="Arial" w:eastAsia="Arial" w:hAnsi="Arial" w:cs="Arial"/>
                <w:sz w:val="18"/>
                <w:szCs w:val="18"/>
              </w:rPr>
              <w:t>32</w:t>
            </w:r>
          </w:p>
        </w:tc>
        <w:tc>
          <w:tcPr>
            <w:tcW w:w="1080" w:type="dxa"/>
          </w:tcPr>
          <w:p w14:paraId="2E253DA4" w14:textId="77777777" w:rsidR="00EF6BBC" w:rsidRDefault="00C31E45">
            <w:pPr>
              <w:jc w:val="center"/>
              <w:rPr>
                <w:rFonts w:ascii="Arial" w:eastAsia="Arial" w:hAnsi="Arial" w:cs="Arial"/>
                <w:sz w:val="18"/>
                <w:szCs w:val="18"/>
              </w:rPr>
            </w:pPr>
            <w:r>
              <w:rPr>
                <w:rFonts w:ascii="Arial" w:eastAsia="Arial" w:hAnsi="Arial" w:cs="Arial"/>
                <w:sz w:val="18"/>
                <w:szCs w:val="18"/>
              </w:rPr>
              <w:t>38 (0.25)</w:t>
            </w:r>
          </w:p>
        </w:tc>
        <w:tc>
          <w:tcPr>
            <w:tcW w:w="1080" w:type="dxa"/>
          </w:tcPr>
          <w:p w14:paraId="65BA90A5" w14:textId="77777777" w:rsidR="00EF6BBC" w:rsidRDefault="00C31E45">
            <w:pPr>
              <w:jc w:val="center"/>
              <w:rPr>
                <w:rFonts w:ascii="Arial" w:eastAsia="Arial" w:hAnsi="Arial" w:cs="Arial"/>
                <w:sz w:val="18"/>
                <w:szCs w:val="18"/>
              </w:rPr>
            </w:pPr>
            <w:r>
              <w:rPr>
                <w:rFonts w:ascii="Arial" w:eastAsia="Arial" w:hAnsi="Arial" w:cs="Arial"/>
                <w:sz w:val="18"/>
                <w:szCs w:val="18"/>
              </w:rPr>
              <w:t>32</w:t>
            </w:r>
          </w:p>
        </w:tc>
      </w:tr>
      <w:tr w:rsidR="00EF6BBC" w14:paraId="438F8749" w14:textId="77777777">
        <w:tc>
          <w:tcPr>
            <w:tcW w:w="1040" w:type="dxa"/>
          </w:tcPr>
          <w:p w14:paraId="1C08CC4F" w14:textId="77777777" w:rsidR="00EF6BBC" w:rsidRDefault="00C31E45">
            <w:pPr>
              <w:rPr>
                <w:rFonts w:ascii="Arial" w:eastAsia="Arial" w:hAnsi="Arial" w:cs="Arial"/>
                <w:sz w:val="18"/>
                <w:szCs w:val="18"/>
              </w:rPr>
            </w:pPr>
            <w:r>
              <w:rPr>
                <w:rFonts w:ascii="Arial" w:eastAsia="Arial" w:hAnsi="Arial" w:cs="Arial"/>
                <w:sz w:val="18"/>
                <w:szCs w:val="18"/>
              </w:rPr>
              <w:t>C</w:t>
            </w:r>
          </w:p>
        </w:tc>
        <w:tc>
          <w:tcPr>
            <w:tcW w:w="1120" w:type="dxa"/>
          </w:tcPr>
          <w:p w14:paraId="1892A414" w14:textId="77777777" w:rsidR="00EF6BBC" w:rsidRDefault="00C31E45">
            <w:pPr>
              <w:jc w:val="center"/>
              <w:rPr>
                <w:rFonts w:ascii="Arial" w:eastAsia="Arial" w:hAnsi="Arial" w:cs="Arial"/>
                <w:sz w:val="18"/>
                <w:szCs w:val="18"/>
              </w:rPr>
            </w:pPr>
            <w:r>
              <w:rPr>
                <w:rFonts w:ascii="Arial" w:eastAsia="Arial" w:hAnsi="Arial" w:cs="Arial"/>
                <w:sz w:val="18"/>
                <w:szCs w:val="18"/>
              </w:rPr>
              <w:t>144 (0.55)</w:t>
            </w:r>
          </w:p>
        </w:tc>
        <w:tc>
          <w:tcPr>
            <w:tcW w:w="1080" w:type="dxa"/>
          </w:tcPr>
          <w:p w14:paraId="4CAD61A4" w14:textId="77777777" w:rsidR="00EF6BBC" w:rsidRDefault="00C31E45">
            <w:pPr>
              <w:jc w:val="center"/>
              <w:rPr>
                <w:rFonts w:ascii="Arial" w:eastAsia="Arial" w:hAnsi="Arial" w:cs="Arial"/>
                <w:sz w:val="18"/>
                <w:szCs w:val="18"/>
              </w:rPr>
            </w:pPr>
            <w:r>
              <w:rPr>
                <w:rFonts w:ascii="Arial" w:eastAsia="Arial" w:hAnsi="Arial" w:cs="Arial"/>
                <w:sz w:val="18"/>
                <w:szCs w:val="18"/>
              </w:rPr>
              <w:t>21 (0.15)</w:t>
            </w:r>
          </w:p>
        </w:tc>
        <w:tc>
          <w:tcPr>
            <w:tcW w:w="1080" w:type="dxa"/>
          </w:tcPr>
          <w:p w14:paraId="3287AA45" w14:textId="77777777" w:rsidR="00EF6BBC" w:rsidRDefault="00C31E45">
            <w:pPr>
              <w:jc w:val="center"/>
              <w:rPr>
                <w:rFonts w:ascii="Arial" w:eastAsia="Arial" w:hAnsi="Arial" w:cs="Arial"/>
                <w:sz w:val="18"/>
                <w:szCs w:val="18"/>
              </w:rPr>
            </w:pPr>
            <w:r>
              <w:rPr>
                <w:rFonts w:ascii="Arial" w:eastAsia="Arial" w:hAnsi="Arial" w:cs="Arial"/>
                <w:sz w:val="18"/>
                <w:szCs w:val="18"/>
              </w:rPr>
              <w:t>20</w:t>
            </w:r>
          </w:p>
        </w:tc>
        <w:tc>
          <w:tcPr>
            <w:tcW w:w="1080" w:type="dxa"/>
          </w:tcPr>
          <w:p w14:paraId="199BDCCE" w14:textId="77777777" w:rsidR="00EF6BBC" w:rsidRDefault="00C31E45">
            <w:pPr>
              <w:jc w:val="center"/>
              <w:rPr>
                <w:rFonts w:ascii="Arial" w:eastAsia="Arial" w:hAnsi="Arial" w:cs="Arial"/>
                <w:sz w:val="18"/>
                <w:szCs w:val="18"/>
              </w:rPr>
            </w:pPr>
            <w:r>
              <w:rPr>
                <w:rFonts w:ascii="Arial" w:eastAsia="Arial" w:hAnsi="Arial" w:cs="Arial"/>
                <w:sz w:val="18"/>
                <w:szCs w:val="18"/>
              </w:rPr>
              <w:t>40 (0.28)</w:t>
            </w:r>
          </w:p>
        </w:tc>
        <w:tc>
          <w:tcPr>
            <w:tcW w:w="1080" w:type="dxa"/>
          </w:tcPr>
          <w:p w14:paraId="0B72861C" w14:textId="77777777" w:rsidR="00EF6BBC" w:rsidRDefault="00C31E45">
            <w:pPr>
              <w:jc w:val="center"/>
              <w:rPr>
                <w:rFonts w:ascii="Arial" w:eastAsia="Arial" w:hAnsi="Arial" w:cs="Arial"/>
                <w:sz w:val="18"/>
                <w:szCs w:val="18"/>
              </w:rPr>
            </w:pPr>
            <w:r>
              <w:rPr>
                <w:rFonts w:ascii="Arial" w:eastAsia="Arial" w:hAnsi="Arial" w:cs="Arial"/>
                <w:sz w:val="18"/>
                <w:szCs w:val="18"/>
              </w:rPr>
              <w:t>31</w:t>
            </w:r>
          </w:p>
        </w:tc>
      </w:tr>
      <w:tr w:rsidR="00EF6BBC" w14:paraId="3B2D0FB6" w14:textId="77777777">
        <w:tc>
          <w:tcPr>
            <w:tcW w:w="1040" w:type="dxa"/>
          </w:tcPr>
          <w:p w14:paraId="7445CE50" w14:textId="77777777" w:rsidR="00EF6BBC" w:rsidRDefault="00C31E45">
            <w:pPr>
              <w:rPr>
                <w:rFonts w:ascii="Arial" w:eastAsia="Arial" w:hAnsi="Arial" w:cs="Arial"/>
                <w:sz w:val="18"/>
                <w:szCs w:val="18"/>
              </w:rPr>
            </w:pPr>
            <w:r>
              <w:rPr>
                <w:rFonts w:ascii="Arial" w:eastAsia="Arial" w:hAnsi="Arial" w:cs="Arial"/>
                <w:sz w:val="18"/>
                <w:szCs w:val="18"/>
              </w:rPr>
              <w:t>J</w:t>
            </w:r>
          </w:p>
        </w:tc>
        <w:tc>
          <w:tcPr>
            <w:tcW w:w="1120" w:type="dxa"/>
          </w:tcPr>
          <w:p w14:paraId="3508C840" w14:textId="77777777" w:rsidR="00EF6BBC" w:rsidRDefault="00C31E45">
            <w:pPr>
              <w:jc w:val="center"/>
              <w:rPr>
                <w:rFonts w:ascii="Arial" w:eastAsia="Arial" w:hAnsi="Arial" w:cs="Arial"/>
                <w:sz w:val="18"/>
                <w:szCs w:val="18"/>
              </w:rPr>
            </w:pPr>
            <w:r>
              <w:rPr>
                <w:rFonts w:ascii="Arial" w:eastAsia="Arial" w:hAnsi="Arial" w:cs="Arial"/>
                <w:sz w:val="18"/>
                <w:szCs w:val="18"/>
              </w:rPr>
              <w:t>96 (0.82)</w:t>
            </w:r>
          </w:p>
        </w:tc>
        <w:tc>
          <w:tcPr>
            <w:tcW w:w="1080" w:type="dxa"/>
          </w:tcPr>
          <w:p w14:paraId="2CF71C63" w14:textId="77777777" w:rsidR="00EF6BBC" w:rsidRDefault="00C31E45">
            <w:pPr>
              <w:jc w:val="center"/>
              <w:rPr>
                <w:rFonts w:ascii="Arial" w:eastAsia="Arial" w:hAnsi="Arial" w:cs="Arial"/>
                <w:sz w:val="18"/>
                <w:szCs w:val="18"/>
              </w:rPr>
            </w:pPr>
            <w:r>
              <w:rPr>
                <w:rFonts w:ascii="Arial" w:eastAsia="Arial" w:hAnsi="Arial" w:cs="Arial"/>
                <w:sz w:val="18"/>
                <w:szCs w:val="18"/>
              </w:rPr>
              <w:t>30 (0.32)</w:t>
            </w:r>
          </w:p>
        </w:tc>
        <w:tc>
          <w:tcPr>
            <w:tcW w:w="1080" w:type="dxa"/>
          </w:tcPr>
          <w:p w14:paraId="1F08D357" w14:textId="77777777" w:rsidR="00EF6BBC" w:rsidRDefault="00C31E45">
            <w:pPr>
              <w:jc w:val="center"/>
              <w:rPr>
                <w:rFonts w:ascii="Arial" w:eastAsia="Arial" w:hAnsi="Arial" w:cs="Arial"/>
                <w:sz w:val="18"/>
                <w:szCs w:val="18"/>
              </w:rPr>
            </w:pPr>
            <w:r>
              <w:rPr>
                <w:rFonts w:ascii="Arial" w:eastAsia="Arial" w:hAnsi="Arial" w:cs="Arial"/>
                <w:sz w:val="18"/>
                <w:szCs w:val="18"/>
              </w:rPr>
              <w:t>24</w:t>
            </w:r>
          </w:p>
        </w:tc>
        <w:tc>
          <w:tcPr>
            <w:tcW w:w="1080" w:type="dxa"/>
          </w:tcPr>
          <w:p w14:paraId="30A06E1F" w14:textId="77777777" w:rsidR="00EF6BBC" w:rsidRDefault="00C31E45">
            <w:pPr>
              <w:jc w:val="center"/>
              <w:rPr>
                <w:rFonts w:ascii="Arial" w:eastAsia="Arial" w:hAnsi="Arial" w:cs="Arial"/>
                <w:sz w:val="18"/>
                <w:szCs w:val="18"/>
              </w:rPr>
            </w:pPr>
            <w:r>
              <w:rPr>
                <w:rFonts w:ascii="Arial" w:eastAsia="Arial" w:hAnsi="Arial" w:cs="Arial"/>
                <w:sz w:val="18"/>
                <w:szCs w:val="18"/>
              </w:rPr>
              <w:t>22 (0.23)</w:t>
            </w:r>
          </w:p>
        </w:tc>
        <w:tc>
          <w:tcPr>
            <w:tcW w:w="1080" w:type="dxa"/>
          </w:tcPr>
          <w:p w14:paraId="15AD79F9" w14:textId="77777777" w:rsidR="00EF6BBC" w:rsidRDefault="00C31E45">
            <w:pPr>
              <w:jc w:val="center"/>
              <w:rPr>
                <w:rFonts w:ascii="Arial" w:eastAsia="Arial" w:hAnsi="Arial" w:cs="Arial"/>
                <w:sz w:val="18"/>
                <w:szCs w:val="18"/>
              </w:rPr>
            </w:pPr>
            <w:r>
              <w:rPr>
                <w:rFonts w:ascii="Arial" w:eastAsia="Arial" w:hAnsi="Arial" w:cs="Arial"/>
                <w:sz w:val="18"/>
                <w:szCs w:val="18"/>
              </w:rPr>
              <w:t>20</w:t>
            </w:r>
          </w:p>
        </w:tc>
      </w:tr>
      <w:tr w:rsidR="00EF6BBC" w14:paraId="64D61C86" w14:textId="77777777">
        <w:tc>
          <w:tcPr>
            <w:tcW w:w="1040" w:type="dxa"/>
          </w:tcPr>
          <w:p w14:paraId="4AC0932E" w14:textId="77777777" w:rsidR="00EF6BBC" w:rsidRDefault="00C31E45">
            <w:pPr>
              <w:rPr>
                <w:rFonts w:ascii="Arial" w:eastAsia="Arial" w:hAnsi="Arial" w:cs="Arial"/>
                <w:sz w:val="18"/>
                <w:szCs w:val="18"/>
              </w:rPr>
            </w:pPr>
            <w:r>
              <w:rPr>
                <w:rFonts w:ascii="Arial" w:eastAsia="Arial" w:hAnsi="Arial" w:cs="Arial"/>
                <w:sz w:val="18"/>
                <w:szCs w:val="18"/>
              </w:rPr>
              <w:t>F1</w:t>
            </w:r>
          </w:p>
        </w:tc>
        <w:tc>
          <w:tcPr>
            <w:tcW w:w="1120" w:type="dxa"/>
          </w:tcPr>
          <w:p w14:paraId="58DB3249" w14:textId="77777777" w:rsidR="00EF6BBC" w:rsidRDefault="00C31E45">
            <w:pPr>
              <w:jc w:val="center"/>
              <w:rPr>
                <w:rFonts w:ascii="Arial" w:eastAsia="Arial" w:hAnsi="Arial" w:cs="Arial"/>
                <w:sz w:val="18"/>
                <w:szCs w:val="18"/>
              </w:rPr>
            </w:pPr>
            <w:r>
              <w:rPr>
                <w:rFonts w:ascii="Arial" w:eastAsia="Arial" w:hAnsi="Arial" w:cs="Arial"/>
                <w:sz w:val="18"/>
                <w:szCs w:val="18"/>
              </w:rPr>
              <w:t>267 (0.21)</w:t>
            </w:r>
          </w:p>
        </w:tc>
        <w:tc>
          <w:tcPr>
            <w:tcW w:w="1080" w:type="dxa"/>
          </w:tcPr>
          <w:p w14:paraId="6C250DE8" w14:textId="77777777" w:rsidR="00EF6BBC" w:rsidRDefault="00C31E45">
            <w:pPr>
              <w:jc w:val="center"/>
              <w:rPr>
                <w:rFonts w:ascii="Arial" w:eastAsia="Arial" w:hAnsi="Arial" w:cs="Arial"/>
                <w:sz w:val="18"/>
                <w:szCs w:val="18"/>
              </w:rPr>
            </w:pPr>
            <w:r>
              <w:rPr>
                <w:rFonts w:ascii="Arial" w:eastAsia="Arial" w:hAnsi="Arial" w:cs="Arial"/>
                <w:sz w:val="18"/>
                <w:szCs w:val="18"/>
              </w:rPr>
              <w:t>72 (0.27)</w:t>
            </w:r>
          </w:p>
        </w:tc>
        <w:tc>
          <w:tcPr>
            <w:tcW w:w="1080" w:type="dxa"/>
          </w:tcPr>
          <w:p w14:paraId="649372FE" w14:textId="77777777" w:rsidR="00EF6BBC" w:rsidRDefault="00C31E45">
            <w:pPr>
              <w:jc w:val="center"/>
              <w:rPr>
                <w:rFonts w:ascii="Arial" w:eastAsia="Arial" w:hAnsi="Arial" w:cs="Arial"/>
                <w:sz w:val="18"/>
                <w:szCs w:val="18"/>
              </w:rPr>
            </w:pPr>
            <w:r>
              <w:rPr>
                <w:rFonts w:ascii="Arial" w:eastAsia="Arial" w:hAnsi="Arial" w:cs="Arial"/>
                <w:sz w:val="18"/>
                <w:szCs w:val="18"/>
              </w:rPr>
              <w:t>65</w:t>
            </w:r>
          </w:p>
        </w:tc>
        <w:tc>
          <w:tcPr>
            <w:tcW w:w="1080" w:type="dxa"/>
          </w:tcPr>
          <w:p w14:paraId="07AF61E7" w14:textId="77777777" w:rsidR="00EF6BBC" w:rsidRDefault="00C31E45">
            <w:pPr>
              <w:jc w:val="center"/>
              <w:rPr>
                <w:rFonts w:ascii="Arial" w:eastAsia="Arial" w:hAnsi="Arial" w:cs="Arial"/>
                <w:sz w:val="18"/>
                <w:szCs w:val="18"/>
              </w:rPr>
            </w:pPr>
            <w:r>
              <w:rPr>
                <w:rFonts w:ascii="Arial" w:eastAsia="Arial" w:hAnsi="Arial" w:cs="Arial"/>
                <w:sz w:val="18"/>
                <w:szCs w:val="18"/>
              </w:rPr>
              <w:t>68 (0.26)</w:t>
            </w:r>
          </w:p>
        </w:tc>
        <w:tc>
          <w:tcPr>
            <w:tcW w:w="1080" w:type="dxa"/>
          </w:tcPr>
          <w:p w14:paraId="6E4B9669" w14:textId="77777777" w:rsidR="00EF6BBC" w:rsidRDefault="00C31E45">
            <w:pPr>
              <w:jc w:val="center"/>
              <w:rPr>
                <w:rFonts w:ascii="Arial" w:eastAsia="Arial" w:hAnsi="Arial" w:cs="Arial"/>
                <w:sz w:val="18"/>
                <w:szCs w:val="18"/>
              </w:rPr>
            </w:pPr>
            <w:r>
              <w:rPr>
                <w:rFonts w:ascii="Arial" w:eastAsia="Arial" w:hAnsi="Arial" w:cs="Arial"/>
                <w:sz w:val="18"/>
                <w:szCs w:val="18"/>
              </w:rPr>
              <w:t>60</w:t>
            </w:r>
          </w:p>
        </w:tc>
      </w:tr>
      <w:tr w:rsidR="00EF6BBC" w14:paraId="7506A6AA" w14:textId="77777777">
        <w:tc>
          <w:tcPr>
            <w:tcW w:w="1040" w:type="dxa"/>
          </w:tcPr>
          <w:p w14:paraId="05112D8E" w14:textId="77777777" w:rsidR="00EF6BBC" w:rsidRDefault="00C31E45">
            <w:pPr>
              <w:rPr>
                <w:rFonts w:ascii="Arial" w:eastAsia="Arial" w:hAnsi="Arial" w:cs="Arial"/>
                <w:sz w:val="18"/>
                <w:szCs w:val="18"/>
              </w:rPr>
            </w:pPr>
            <w:r>
              <w:rPr>
                <w:rFonts w:ascii="Arial" w:eastAsia="Arial" w:hAnsi="Arial" w:cs="Arial"/>
                <w:sz w:val="18"/>
                <w:szCs w:val="18"/>
              </w:rPr>
              <w:t>F2</w:t>
            </w:r>
          </w:p>
        </w:tc>
        <w:tc>
          <w:tcPr>
            <w:tcW w:w="1120" w:type="dxa"/>
          </w:tcPr>
          <w:p w14:paraId="7F0D5123" w14:textId="77777777" w:rsidR="00EF6BBC" w:rsidRDefault="00C31E45">
            <w:pPr>
              <w:jc w:val="center"/>
              <w:rPr>
                <w:rFonts w:ascii="Arial" w:eastAsia="Arial" w:hAnsi="Arial" w:cs="Arial"/>
                <w:sz w:val="18"/>
                <w:szCs w:val="18"/>
              </w:rPr>
            </w:pPr>
            <w:r>
              <w:rPr>
                <w:rFonts w:ascii="Arial" w:eastAsia="Arial" w:hAnsi="Arial" w:cs="Arial"/>
                <w:sz w:val="18"/>
                <w:szCs w:val="18"/>
              </w:rPr>
              <w:t>441 (0.34)</w:t>
            </w:r>
          </w:p>
        </w:tc>
        <w:tc>
          <w:tcPr>
            <w:tcW w:w="1080" w:type="dxa"/>
          </w:tcPr>
          <w:p w14:paraId="3CEEA087" w14:textId="77777777" w:rsidR="00EF6BBC" w:rsidRDefault="00C31E45">
            <w:pPr>
              <w:jc w:val="center"/>
              <w:rPr>
                <w:rFonts w:ascii="Arial" w:eastAsia="Arial" w:hAnsi="Arial" w:cs="Arial"/>
                <w:sz w:val="18"/>
                <w:szCs w:val="18"/>
              </w:rPr>
            </w:pPr>
            <w:r>
              <w:rPr>
                <w:rFonts w:ascii="Arial" w:eastAsia="Arial" w:hAnsi="Arial" w:cs="Arial"/>
                <w:sz w:val="18"/>
                <w:szCs w:val="18"/>
              </w:rPr>
              <w:t>115 (0.26)</w:t>
            </w:r>
          </w:p>
        </w:tc>
        <w:tc>
          <w:tcPr>
            <w:tcW w:w="1080" w:type="dxa"/>
          </w:tcPr>
          <w:p w14:paraId="29913BC7" w14:textId="77777777" w:rsidR="00EF6BBC" w:rsidRDefault="00C31E45">
            <w:pPr>
              <w:jc w:val="center"/>
              <w:rPr>
                <w:rFonts w:ascii="Arial" w:eastAsia="Arial" w:hAnsi="Arial" w:cs="Arial"/>
                <w:sz w:val="18"/>
                <w:szCs w:val="18"/>
              </w:rPr>
            </w:pPr>
            <w:r>
              <w:rPr>
                <w:rFonts w:ascii="Arial" w:eastAsia="Arial" w:hAnsi="Arial" w:cs="Arial"/>
                <w:sz w:val="18"/>
                <w:szCs w:val="18"/>
              </w:rPr>
              <w:t>103</w:t>
            </w:r>
          </w:p>
        </w:tc>
        <w:tc>
          <w:tcPr>
            <w:tcW w:w="1080" w:type="dxa"/>
          </w:tcPr>
          <w:p w14:paraId="43AF07E0" w14:textId="77777777" w:rsidR="00EF6BBC" w:rsidRDefault="00C31E45">
            <w:pPr>
              <w:jc w:val="center"/>
              <w:rPr>
                <w:rFonts w:ascii="Arial" w:eastAsia="Arial" w:hAnsi="Arial" w:cs="Arial"/>
                <w:sz w:val="18"/>
                <w:szCs w:val="18"/>
              </w:rPr>
            </w:pPr>
            <w:r>
              <w:rPr>
                <w:rFonts w:ascii="Arial" w:eastAsia="Arial" w:hAnsi="Arial" w:cs="Arial"/>
                <w:sz w:val="18"/>
                <w:szCs w:val="18"/>
              </w:rPr>
              <w:t>102 (0.23)</w:t>
            </w:r>
          </w:p>
        </w:tc>
        <w:tc>
          <w:tcPr>
            <w:tcW w:w="1080" w:type="dxa"/>
          </w:tcPr>
          <w:p w14:paraId="2CCDFA43" w14:textId="77777777" w:rsidR="00EF6BBC" w:rsidRDefault="00C31E45">
            <w:pPr>
              <w:jc w:val="center"/>
              <w:rPr>
                <w:rFonts w:ascii="Arial" w:eastAsia="Arial" w:hAnsi="Arial" w:cs="Arial"/>
                <w:sz w:val="18"/>
                <w:szCs w:val="18"/>
              </w:rPr>
            </w:pPr>
            <w:r>
              <w:rPr>
                <w:rFonts w:ascii="Arial" w:eastAsia="Arial" w:hAnsi="Arial" w:cs="Arial"/>
                <w:sz w:val="18"/>
                <w:szCs w:val="18"/>
              </w:rPr>
              <w:t>87</w:t>
            </w:r>
          </w:p>
        </w:tc>
      </w:tr>
      <w:tr w:rsidR="00EF6BBC" w14:paraId="14E1394E" w14:textId="77777777">
        <w:tc>
          <w:tcPr>
            <w:tcW w:w="1040" w:type="dxa"/>
          </w:tcPr>
          <w:p w14:paraId="1B34CF28" w14:textId="77777777" w:rsidR="00EF6BBC" w:rsidRDefault="00C31E45">
            <w:pPr>
              <w:rPr>
                <w:rFonts w:ascii="Arial" w:eastAsia="Arial" w:hAnsi="Arial" w:cs="Arial"/>
                <w:sz w:val="18"/>
                <w:szCs w:val="18"/>
              </w:rPr>
            </w:pPr>
            <w:r>
              <w:rPr>
                <w:rFonts w:ascii="Arial" w:eastAsia="Arial" w:hAnsi="Arial" w:cs="Arial"/>
                <w:sz w:val="18"/>
                <w:szCs w:val="18"/>
              </w:rPr>
              <w:t>F3</w:t>
            </w:r>
          </w:p>
        </w:tc>
        <w:tc>
          <w:tcPr>
            <w:tcW w:w="1120" w:type="dxa"/>
          </w:tcPr>
          <w:p w14:paraId="53FBEDB3" w14:textId="77777777" w:rsidR="00EF6BBC" w:rsidRDefault="00C31E45">
            <w:pPr>
              <w:jc w:val="center"/>
              <w:rPr>
                <w:rFonts w:ascii="Arial" w:eastAsia="Arial" w:hAnsi="Arial" w:cs="Arial"/>
                <w:sz w:val="18"/>
                <w:szCs w:val="18"/>
              </w:rPr>
            </w:pPr>
            <w:r>
              <w:rPr>
                <w:rFonts w:ascii="Arial" w:eastAsia="Arial" w:hAnsi="Arial" w:cs="Arial"/>
                <w:sz w:val="18"/>
                <w:szCs w:val="18"/>
              </w:rPr>
              <w:t>552 (0.43)</w:t>
            </w:r>
          </w:p>
        </w:tc>
        <w:tc>
          <w:tcPr>
            <w:tcW w:w="1080" w:type="dxa"/>
          </w:tcPr>
          <w:p w14:paraId="02DAC067" w14:textId="77777777" w:rsidR="00EF6BBC" w:rsidRDefault="00C31E45">
            <w:pPr>
              <w:jc w:val="center"/>
              <w:rPr>
                <w:rFonts w:ascii="Arial" w:eastAsia="Arial" w:hAnsi="Arial" w:cs="Arial"/>
                <w:sz w:val="18"/>
                <w:szCs w:val="18"/>
              </w:rPr>
            </w:pPr>
            <w:r>
              <w:rPr>
                <w:rFonts w:ascii="Arial" w:eastAsia="Arial" w:hAnsi="Arial" w:cs="Arial"/>
                <w:sz w:val="18"/>
                <w:szCs w:val="18"/>
              </w:rPr>
              <w:t>165 (0.30)</w:t>
            </w:r>
          </w:p>
        </w:tc>
        <w:tc>
          <w:tcPr>
            <w:tcW w:w="1080" w:type="dxa"/>
          </w:tcPr>
          <w:p w14:paraId="1D13D0C3" w14:textId="77777777" w:rsidR="00EF6BBC" w:rsidRDefault="00C31E45">
            <w:pPr>
              <w:jc w:val="center"/>
              <w:rPr>
                <w:rFonts w:ascii="Arial" w:eastAsia="Arial" w:hAnsi="Arial" w:cs="Arial"/>
                <w:sz w:val="18"/>
                <w:szCs w:val="18"/>
              </w:rPr>
            </w:pPr>
            <w:r>
              <w:rPr>
                <w:rFonts w:ascii="Arial" w:eastAsia="Arial" w:hAnsi="Arial" w:cs="Arial"/>
                <w:sz w:val="18"/>
                <w:szCs w:val="18"/>
              </w:rPr>
              <w:t>146</w:t>
            </w:r>
          </w:p>
        </w:tc>
        <w:tc>
          <w:tcPr>
            <w:tcW w:w="1080" w:type="dxa"/>
          </w:tcPr>
          <w:p w14:paraId="1C3C9C2A" w14:textId="77777777" w:rsidR="00EF6BBC" w:rsidRDefault="00C31E45">
            <w:pPr>
              <w:jc w:val="center"/>
              <w:rPr>
                <w:rFonts w:ascii="Arial" w:eastAsia="Arial" w:hAnsi="Arial" w:cs="Arial"/>
                <w:sz w:val="18"/>
                <w:szCs w:val="18"/>
              </w:rPr>
            </w:pPr>
            <w:r>
              <w:rPr>
                <w:rFonts w:ascii="Arial" w:eastAsia="Arial" w:hAnsi="Arial" w:cs="Arial"/>
                <w:sz w:val="18"/>
                <w:szCs w:val="18"/>
              </w:rPr>
              <w:t>128 (0.23)</w:t>
            </w:r>
          </w:p>
        </w:tc>
        <w:tc>
          <w:tcPr>
            <w:tcW w:w="1080" w:type="dxa"/>
          </w:tcPr>
          <w:p w14:paraId="5C3FC123" w14:textId="77777777" w:rsidR="00EF6BBC" w:rsidRDefault="00C31E45">
            <w:pPr>
              <w:jc w:val="center"/>
              <w:rPr>
                <w:rFonts w:ascii="Arial" w:eastAsia="Arial" w:hAnsi="Arial" w:cs="Arial"/>
                <w:sz w:val="18"/>
                <w:szCs w:val="18"/>
              </w:rPr>
            </w:pPr>
            <w:r>
              <w:rPr>
                <w:rFonts w:ascii="Arial" w:eastAsia="Arial" w:hAnsi="Arial" w:cs="Arial"/>
                <w:sz w:val="18"/>
                <w:szCs w:val="18"/>
              </w:rPr>
              <w:t>100</w:t>
            </w:r>
          </w:p>
        </w:tc>
      </w:tr>
      <w:tr w:rsidR="00EF6BBC" w14:paraId="3E002A36" w14:textId="77777777">
        <w:tc>
          <w:tcPr>
            <w:tcW w:w="1040" w:type="dxa"/>
          </w:tcPr>
          <w:p w14:paraId="1F6013CB" w14:textId="77777777" w:rsidR="00EF6BBC" w:rsidRDefault="00C31E45">
            <w:pPr>
              <w:rPr>
                <w:rFonts w:ascii="Arial" w:eastAsia="Arial" w:hAnsi="Arial" w:cs="Arial"/>
                <w:sz w:val="18"/>
                <w:szCs w:val="18"/>
              </w:rPr>
            </w:pPr>
            <w:r>
              <w:rPr>
                <w:rFonts w:ascii="Arial" w:eastAsia="Arial" w:hAnsi="Arial" w:cs="Arial"/>
                <w:sz w:val="18"/>
                <w:szCs w:val="18"/>
              </w:rPr>
              <w:t>G1</w:t>
            </w:r>
          </w:p>
        </w:tc>
        <w:tc>
          <w:tcPr>
            <w:tcW w:w="1120" w:type="dxa"/>
          </w:tcPr>
          <w:p w14:paraId="43E41DE6" w14:textId="77777777" w:rsidR="00EF6BBC" w:rsidRDefault="00C31E45">
            <w:pPr>
              <w:jc w:val="center"/>
              <w:rPr>
                <w:rFonts w:ascii="Arial" w:eastAsia="Arial" w:hAnsi="Arial" w:cs="Arial"/>
                <w:sz w:val="18"/>
                <w:szCs w:val="18"/>
              </w:rPr>
            </w:pPr>
            <w:r>
              <w:rPr>
                <w:rFonts w:ascii="Arial" w:eastAsia="Arial" w:hAnsi="Arial" w:cs="Arial"/>
                <w:sz w:val="18"/>
                <w:szCs w:val="18"/>
              </w:rPr>
              <w:t>390 (0.74)</w:t>
            </w:r>
          </w:p>
        </w:tc>
        <w:tc>
          <w:tcPr>
            <w:tcW w:w="1080" w:type="dxa"/>
          </w:tcPr>
          <w:p w14:paraId="215BE184" w14:textId="77777777" w:rsidR="00EF6BBC" w:rsidRDefault="00C31E45">
            <w:pPr>
              <w:jc w:val="center"/>
              <w:rPr>
                <w:rFonts w:ascii="Arial" w:eastAsia="Arial" w:hAnsi="Arial" w:cs="Arial"/>
                <w:sz w:val="18"/>
                <w:szCs w:val="18"/>
              </w:rPr>
            </w:pPr>
            <w:r>
              <w:rPr>
                <w:rFonts w:ascii="Arial" w:eastAsia="Arial" w:hAnsi="Arial" w:cs="Arial"/>
                <w:sz w:val="18"/>
                <w:szCs w:val="18"/>
              </w:rPr>
              <w:t>108 (0.28)</w:t>
            </w:r>
          </w:p>
        </w:tc>
        <w:tc>
          <w:tcPr>
            <w:tcW w:w="1080" w:type="dxa"/>
          </w:tcPr>
          <w:p w14:paraId="5CE73A13" w14:textId="77777777" w:rsidR="00EF6BBC" w:rsidRDefault="00C31E45">
            <w:pPr>
              <w:jc w:val="center"/>
              <w:rPr>
                <w:rFonts w:ascii="Arial" w:eastAsia="Arial" w:hAnsi="Arial" w:cs="Arial"/>
                <w:sz w:val="18"/>
                <w:szCs w:val="18"/>
              </w:rPr>
            </w:pPr>
            <w:r>
              <w:rPr>
                <w:rFonts w:ascii="Arial" w:eastAsia="Arial" w:hAnsi="Arial" w:cs="Arial"/>
                <w:sz w:val="18"/>
                <w:szCs w:val="18"/>
              </w:rPr>
              <w:t>100</w:t>
            </w:r>
          </w:p>
        </w:tc>
        <w:tc>
          <w:tcPr>
            <w:tcW w:w="1080" w:type="dxa"/>
          </w:tcPr>
          <w:p w14:paraId="2DABE2CA" w14:textId="77777777" w:rsidR="00EF6BBC" w:rsidRDefault="00C31E45">
            <w:pPr>
              <w:jc w:val="center"/>
              <w:rPr>
                <w:rFonts w:ascii="Arial" w:eastAsia="Arial" w:hAnsi="Arial" w:cs="Arial"/>
                <w:sz w:val="18"/>
                <w:szCs w:val="18"/>
              </w:rPr>
            </w:pPr>
            <w:r>
              <w:rPr>
                <w:rFonts w:ascii="Arial" w:eastAsia="Arial" w:hAnsi="Arial" w:cs="Arial"/>
                <w:sz w:val="18"/>
                <w:szCs w:val="18"/>
              </w:rPr>
              <w:t>112 (0.29)</w:t>
            </w:r>
          </w:p>
        </w:tc>
        <w:tc>
          <w:tcPr>
            <w:tcW w:w="1080" w:type="dxa"/>
          </w:tcPr>
          <w:p w14:paraId="36282AD6" w14:textId="77777777" w:rsidR="00EF6BBC" w:rsidRDefault="00C31E45">
            <w:pPr>
              <w:jc w:val="center"/>
              <w:rPr>
                <w:rFonts w:ascii="Arial" w:eastAsia="Arial" w:hAnsi="Arial" w:cs="Arial"/>
                <w:sz w:val="18"/>
                <w:szCs w:val="18"/>
              </w:rPr>
            </w:pPr>
            <w:r>
              <w:rPr>
                <w:rFonts w:ascii="Arial" w:eastAsia="Arial" w:hAnsi="Arial" w:cs="Arial"/>
                <w:sz w:val="18"/>
                <w:szCs w:val="18"/>
              </w:rPr>
              <w:t>86</w:t>
            </w:r>
          </w:p>
        </w:tc>
      </w:tr>
      <w:tr w:rsidR="00EF6BBC" w14:paraId="73C38016" w14:textId="77777777">
        <w:tc>
          <w:tcPr>
            <w:tcW w:w="1040" w:type="dxa"/>
          </w:tcPr>
          <w:p w14:paraId="2760249F" w14:textId="77777777" w:rsidR="00EF6BBC" w:rsidRDefault="00C31E45">
            <w:pPr>
              <w:rPr>
                <w:rFonts w:ascii="Arial" w:eastAsia="Arial" w:hAnsi="Arial" w:cs="Arial"/>
                <w:sz w:val="18"/>
                <w:szCs w:val="18"/>
              </w:rPr>
            </w:pPr>
            <w:r>
              <w:rPr>
                <w:rFonts w:ascii="Arial" w:eastAsia="Arial" w:hAnsi="Arial" w:cs="Arial"/>
                <w:sz w:val="18"/>
                <w:szCs w:val="18"/>
              </w:rPr>
              <w:t>G2</w:t>
            </w:r>
          </w:p>
        </w:tc>
        <w:tc>
          <w:tcPr>
            <w:tcW w:w="1120" w:type="dxa"/>
          </w:tcPr>
          <w:p w14:paraId="2E69BAC9" w14:textId="77777777" w:rsidR="00EF6BBC" w:rsidRDefault="00C31E45">
            <w:pPr>
              <w:jc w:val="center"/>
              <w:rPr>
                <w:rFonts w:ascii="Arial" w:eastAsia="Arial" w:hAnsi="Arial" w:cs="Arial"/>
                <w:sz w:val="18"/>
                <w:szCs w:val="18"/>
              </w:rPr>
            </w:pPr>
            <w:r>
              <w:rPr>
                <w:rFonts w:ascii="Arial" w:eastAsia="Arial" w:hAnsi="Arial" w:cs="Arial"/>
                <w:sz w:val="18"/>
                <w:szCs w:val="18"/>
              </w:rPr>
              <w:t>117 (0.22)</w:t>
            </w:r>
          </w:p>
        </w:tc>
        <w:tc>
          <w:tcPr>
            <w:tcW w:w="1080" w:type="dxa"/>
          </w:tcPr>
          <w:p w14:paraId="292F6E63" w14:textId="77777777" w:rsidR="00EF6BBC" w:rsidRDefault="00C31E45">
            <w:pPr>
              <w:jc w:val="center"/>
              <w:rPr>
                <w:rFonts w:ascii="Arial" w:eastAsia="Arial" w:hAnsi="Arial" w:cs="Arial"/>
                <w:sz w:val="18"/>
                <w:szCs w:val="18"/>
              </w:rPr>
            </w:pPr>
            <w:r>
              <w:rPr>
                <w:rFonts w:ascii="Arial" w:eastAsia="Arial" w:hAnsi="Arial" w:cs="Arial"/>
                <w:sz w:val="18"/>
                <w:szCs w:val="18"/>
              </w:rPr>
              <w:t>31 (0.27)</w:t>
            </w:r>
          </w:p>
        </w:tc>
        <w:tc>
          <w:tcPr>
            <w:tcW w:w="1080" w:type="dxa"/>
          </w:tcPr>
          <w:p w14:paraId="1BAA9CBD" w14:textId="77777777" w:rsidR="00EF6BBC" w:rsidRDefault="00C31E45">
            <w:pPr>
              <w:jc w:val="center"/>
              <w:rPr>
                <w:rFonts w:ascii="Arial" w:eastAsia="Arial" w:hAnsi="Arial" w:cs="Arial"/>
                <w:sz w:val="18"/>
                <w:szCs w:val="18"/>
              </w:rPr>
            </w:pPr>
            <w:r>
              <w:rPr>
                <w:rFonts w:ascii="Arial" w:eastAsia="Arial" w:hAnsi="Arial" w:cs="Arial"/>
                <w:sz w:val="18"/>
                <w:szCs w:val="18"/>
              </w:rPr>
              <w:t>29</w:t>
            </w:r>
          </w:p>
        </w:tc>
        <w:tc>
          <w:tcPr>
            <w:tcW w:w="1080" w:type="dxa"/>
          </w:tcPr>
          <w:p w14:paraId="7B4BD127" w14:textId="77777777" w:rsidR="00EF6BBC" w:rsidRDefault="00C31E45">
            <w:pPr>
              <w:jc w:val="center"/>
              <w:rPr>
                <w:rFonts w:ascii="Arial" w:eastAsia="Arial" w:hAnsi="Arial" w:cs="Arial"/>
                <w:sz w:val="18"/>
                <w:szCs w:val="18"/>
              </w:rPr>
            </w:pPr>
            <w:r>
              <w:rPr>
                <w:rFonts w:ascii="Arial" w:eastAsia="Arial" w:hAnsi="Arial" w:cs="Arial"/>
                <w:sz w:val="18"/>
                <w:szCs w:val="18"/>
              </w:rPr>
              <w:t>21 (0.18)</w:t>
            </w:r>
          </w:p>
        </w:tc>
        <w:tc>
          <w:tcPr>
            <w:tcW w:w="1080" w:type="dxa"/>
          </w:tcPr>
          <w:p w14:paraId="26A3C4D9" w14:textId="77777777" w:rsidR="00EF6BBC" w:rsidRDefault="00C31E45">
            <w:pPr>
              <w:jc w:val="center"/>
              <w:rPr>
                <w:rFonts w:ascii="Arial" w:eastAsia="Arial" w:hAnsi="Arial" w:cs="Arial"/>
                <w:sz w:val="18"/>
                <w:szCs w:val="18"/>
              </w:rPr>
            </w:pPr>
            <w:r>
              <w:rPr>
                <w:rFonts w:ascii="Arial" w:eastAsia="Arial" w:hAnsi="Arial" w:cs="Arial"/>
                <w:sz w:val="18"/>
                <w:szCs w:val="18"/>
              </w:rPr>
              <w:t>17</w:t>
            </w:r>
          </w:p>
        </w:tc>
      </w:tr>
      <w:tr w:rsidR="00EF6BBC" w14:paraId="6EDB4A65" w14:textId="77777777">
        <w:tc>
          <w:tcPr>
            <w:tcW w:w="1040" w:type="dxa"/>
          </w:tcPr>
          <w:p w14:paraId="2E15C23B" w14:textId="77777777" w:rsidR="00EF6BBC" w:rsidRDefault="00C31E45">
            <w:pPr>
              <w:rPr>
                <w:rFonts w:ascii="Arial" w:eastAsia="Arial" w:hAnsi="Arial" w:cs="Arial"/>
                <w:sz w:val="18"/>
                <w:szCs w:val="18"/>
              </w:rPr>
            </w:pPr>
            <w:r>
              <w:rPr>
                <w:rFonts w:ascii="Arial" w:eastAsia="Arial" w:hAnsi="Arial" w:cs="Arial"/>
                <w:sz w:val="18"/>
                <w:szCs w:val="18"/>
              </w:rPr>
              <w:t>H1</w:t>
            </w:r>
          </w:p>
        </w:tc>
        <w:tc>
          <w:tcPr>
            <w:tcW w:w="1120" w:type="dxa"/>
          </w:tcPr>
          <w:p w14:paraId="13C91D30" w14:textId="77777777" w:rsidR="00EF6BBC" w:rsidRDefault="00C31E45">
            <w:pPr>
              <w:jc w:val="center"/>
              <w:rPr>
                <w:rFonts w:ascii="Arial" w:eastAsia="Arial" w:hAnsi="Arial" w:cs="Arial"/>
                <w:sz w:val="18"/>
                <w:szCs w:val="18"/>
              </w:rPr>
            </w:pPr>
            <w:r>
              <w:rPr>
                <w:rFonts w:ascii="Arial" w:eastAsia="Arial" w:hAnsi="Arial" w:cs="Arial"/>
                <w:sz w:val="18"/>
                <w:szCs w:val="18"/>
              </w:rPr>
              <w:t>336 (0.34)</w:t>
            </w:r>
          </w:p>
        </w:tc>
        <w:tc>
          <w:tcPr>
            <w:tcW w:w="1080" w:type="dxa"/>
          </w:tcPr>
          <w:p w14:paraId="2571866B" w14:textId="77777777" w:rsidR="00EF6BBC" w:rsidRDefault="00C31E45">
            <w:pPr>
              <w:jc w:val="center"/>
              <w:rPr>
                <w:rFonts w:ascii="Arial" w:eastAsia="Arial" w:hAnsi="Arial" w:cs="Arial"/>
                <w:sz w:val="18"/>
                <w:szCs w:val="18"/>
              </w:rPr>
            </w:pPr>
            <w:r>
              <w:rPr>
                <w:rFonts w:ascii="Arial" w:eastAsia="Arial" w:hAnsi="Arial" w:cs="Arial"/>
                <w:sz w:val="18"/>
                <w:szCs w:val="18"/>
              </w:rPr>
              <w:t>89 (0.27)</w:t>
            </w:r>
          </w:p>
        </w:tc>
        <w:tc>
          <w:tcPr>
            <w:tcW w:w="1080" w:type="dxa"/>
          </w:tcPr>
          <w:p w14:paraId="0F3E7165" w14:textId="77777777" w:rsidR="00EF6BBC" w:rsidRDefault="00C31E45">
            <w:pPr>
              <w:jc w:val="center"/>
              <w:rPr>
                <w:rFonts w:ascii="Arial" w:eastAsia="Arial" w:hAnsi="Arial" w:cs="Arial"/>
                <w:sz w:val="18"/>
                <w:szCs w:val="18"/>
              </w:rPr>
            </w:pPr>
            <w:r>
              <w:rPr>
                <w:rFonts w:ascii="Arial" w:eastAsia="Arial" w:hAnsi="Arial" w:cs="Arial"/>
                <w:sz w:val="18"/>
                <w:szCs w:val="18"/>
              </w:rPr>
              <w:t>83</w:t>
            </w:r>
          </w:p>
        </w:tc>
        <w:tc>
          <w:tcPr>
            <w:tcW w:w="1080" w:type="dxa"/>
          </w:tcPr>
          <w:p w14:paraId="6990DDD8" w14:textId="77777777" w:rsidR="00EF6BBC" w:rsidRDefault="00C31E45">
            <w:pPr>
              <w:jc w:val="center"/>
              <w:rPr>
                <w:rFonts w:ascii="Arial" w:eastAsia="Arial" w:hAnsi="Arial" w:cs="Arial"/>
                <w:sz w:val="18"/>
                <w:szCs w:val="18"/>
              </w:rPr>
            </w:pPr>
            <w:r>
              <w:rPr>
                <w:rFonts w:ascii="Arial" w:eastAsia="Arial" w:hAnsi="Arial" w:cs="Arial"/>
                <w:sz w:val="18"/>
                <w:szCs w:val="18"/>
              </w:rPr>
              <w:t>92 (0.27)</w:t>
            </w:r>
          </w:p>
        </w:tc>
        <w:tc>
          <w:tcPr>
            <w:tcW w:w="1080" w:type="dxa"/>
          </w:tcPr>
          <w:p w14:paraId="759BA379" w14:textId="77777777" w:rsidR="00EF6BBC" w:rsidRDefault="00C31E45">
            <w:pPr>
              <w:jc w:val="center"/>
              <w:rPr>
                <w:rFonts w:ascii="Arial" w:eastAsia="Arial" w:hAnsi="Arial" w:cs="Arial"/>
                <w:sz w:val="18"/>
                <w:szCs w:val="18"/>
              </w:rPr>
            </w:pPr>
            <w:r>
              <w:rPr>
                <w:rFonts w:ascii="Arial" w:eastAsia="Arial" w:hAnsi="Arial" w:cs="Arial"/>
                <w:sz w:val="18"/>
                <w:szCs w:val="18"/>
              </w:rPr>
              <w:t>75</w:t>
            </w:r>
          </w:p>
        </w:tc>
      </w:tr>
      <w:tr w:rsidR="00EF6BBC" w14:paraId="4A12AD80" w14:textId="77777777">
        <w:tc>
          <w:tcPr>
            <w:tcW w:w="1040" w:type="dxa"/>
          </w:tcPr>
          <w:p w14:paraId="6DC20531" w14:textId="77777777" w:rsidR="00EF6BBC" w:rsidRDefault="00C31E45">
            <w:pPr>
              <w:rPr>
                <w:rFonts w:ascii="Arial" w:eastAsia="Arial" w:hAnsi="Arial" w:cs="Arial"/>
                <w:sz w:val="18"/>
                <w:szCs w:val="18"/>
              </w:rPr>
            </w:pPr>
            <w:r>
              <w:rPr>
                <w:rFonts w:ascii="Arial" w:eastAsia="Arial" w:hAnsi="Arial" w:cs="Arial"/>
                <w:sz w:val="18"/>
                <w:szCs w:val="18"/>
              </w:rPr>
              <w:t>H2</w:t>
            </w:r>
          </w:p>
        </w:tc>
        <w:tc>
          <w:tcPr>
            <w:tcW w:w="1120" w:type="dxa"/>
          </w:tcPr>
          <w:p w14:paraId="474E166C" w14:textId="77777777" w:rsidR="00EF6BBC" w:rsidRDefault="00C31E45">
            <w:pPr>
              <w:jc w:val="center"/>
              <w:rPr>
                <w:rFonts w:ascii="Arial" w:eastAsia="Arial" w:hAnsi="Arial" w:cs="Arial"/>
                <w:sz w:val="18"/>
                <w:szCs w:val="18"/>
              </w:rPr>
            </w:pPr>
            <w:r>
              <w:rPr>
                <w:rFonts w:ascii="Arial" w:eastAsia="Arial" w:hAnsi="Arial" w:cs="Arial"/>
                <w:sz w:val="18"/>
                <w:szCs w:val="18"/>
              </w:rPr>
              <w:t>393 (0.40)</w:t>
            </w:r>
          </w:p>
        </w:tc>
        <w:tc>
          <w:tcPr>
            <w:tcW w:w="1080" w:type="dxa"/>
          </w:tcPr>
          <w:p w14:paraId="19BEFD2F" w14:textId="77777777" w:rsidR="00EF6BBC" w:rsidRDefault="00C31E45">
            <w:pPr>
              <w:jc w:val="center"/>
              <w:rPr>
                <w:rFonts w:ascii="Arial" w:eastAsia="Arial" w:hAnsi="Arial" w:cs="Arial"/>
                <w:sz w:val="18"/>
                <w:szCs w:val="18"/>
              </w:rPr>
            </w:pPr>
            <w:r>
              <w:rPr>
                <w:rFonts w:ascii="Arial" w:eastAsia="Arial" w:hAnsi="Arial" w:cs="Arial"/>
                <w:sz w:val="18"/>
                <w:szCs w:val="18"/>
              </w:rPr>
              <w:t>76 (0.19)</w:t>
            </w:r>
          </w:p>
        </w:tc>
        <w:tc>
          <w:tcPr>
            <w:tcW w:w="1080" w:type="dxa"/>
          </w:tcPr>
          <w:p w14:paraId="4F03C6A5" w14:textId="77777777" w:rsidR="00EF6BBC" w:rsidRDefault="00C31E45">
            <w:pPr>
              <w:jc w:val="center"/>
              <w:rPr>
                <w:rFonts w:ascii="Arial" w:eastAsia="Arial" w:hAnsi="Arial" w:cs="Arial"/>
                <w:sz w:val="18"/>
                <w:szCs w:val="18"/>
              </w:rPr>
            </w:pPr>
            <w:r>
              <w:rPr>
                <w:rFonts w:ascii="Arial" w:eastAsia="Arial" w:hAnsi="Arial" w:cs="Arial"/>
                <w:sz w:val="18"/>
                <w:szCs w:val="18"/>
              </w:rPr>
              <w:t>72</w:t>
            </w:r>
          </w:p>
        </w:tc>
        <w:tc>
          <w:tcPr>
            <w:tcW w:w="1080" w:type="dxa"/>
          </w:tcPr>
          <w:p w14:paraId="5EE88839" w14:textId="77777777" w:rsidR="00EF6BBC" w:rsidRDefault="00C31E45">
            <w:pPr>
              <w:jc w:val="center"/>
              <w:rPr>
                <w:rFonts w:ascii="Arial" w:eastAsia="Arial" w:hAnsi="Arial" w:cs="Arial"/>
                <w:sz w:val="18"/>
                <w:szCs w:val="18"/>
              </w:rPr>
            </w:pPr>
            <w:r>
              <w:rPr>
                <w:rFonts w:ascii="Arial" w:eastAsia="Arial" w:hAnsi="Arial" w:cs="Arial"/>
                <w:sz w:val="18"/>
                <w:szCs w:val="18"/>
              </w:rPr>
              <w:t>98 (0.25)</w:t>
            </w:r>
          </w:p>
        </w:tc>
        <w:tc>
          <w:tcPr>
            <w:tcW w:w="1080" w:type="dxa"/>
          </w:tcPr>
          <w:p w14:paraId="19BEDC35" w14:textId="77777777" w:rsidR="00EF6BBC" w:rsidRDefault="00C31E45">
            <w:pPr>
              <w:jc w:val="center"/>
              <w:rPr>
                <w:rFonts w:ascii="Arial" w:eastAsia="Arial" w:hAnsi="Arial" w:cs="Arial"/>
                <w:sz w:val="18"/>
                <w:szCs w:val="18"/>
              </w:rPr>
            </w:pPr>
            <w:r>
              <w:rPr>
                <w:rFonts w:ascii="Arial" w:eastAsia="Arial" w:hAnsi="Arial" w:cs="Arial"/>
                <w:sz w:val="18"/>
                <w:szCs w:val="18"/>
              </w:rPr>
              <w:t>85</w:t>
            </w:r>
          </w:p>
        </w:tc>
      </w:tr>
      <w:tr w:rsidR="00EF6BBC" w14:paraId="1028E3F6" w14:textId="77777777">
        <w:tc>
          <w:tcPr>
            <w:tcW w:w="1040" w:type="dxa"/>
          </w:tcPr>
          <w:p w14:paraId="4996F5F2" w14:textId="77777777" w:rsidR="00EF6BBC" w:rsidRDefault="00C31E45">
            <w:pPr>
              <w:rPr>
                <w:rFonts w:ascii="Arial" w:eastAsia="Arial" w:hAnsi="Arial" w:cs="Arial"/>
                <w:sz w:val="18"/>
                <w:szCs w:val="18"/>
              </w:rPr>
            </w:pPr>
            <w:r>
              <w:rPr>
                <w:rFonts w:ascii="Arial" w:eastAsia="Arial" w:hAnsi="Arial" w:cs="Arial"/>
                <w:sz w:val="18"/>
                <w:szCs w:val="18"/>
              </w:rPr>
              <w:t>H3</w:t>
            </w:r>
          </w:p>
        </w:tc>
        <w:tc>
          <w:tcPr>
            <w:tcW w:w="1120" w:type="dxa"/>
          </w:tcPr>
          <w:p w14:paraId="3F6614B7" w14:textId="77777777" w:rsidR="00EF6BBC" w:rsidRDefault="00C31E45">
            <w:pPr>
              <w:jc w:val="center"/>
              <w:rPr>
                <w:rFonts w:ascii="Arial" w:eastAsia="Arial" w:hAnsi="Arial" w:cs="Arial"/>
                <w:sz w:val="18"/>
                <w:szCs w:val="18"/>
              </w:rPr>
            </w:pPr>
            <w:r>
              <w:rPr>
                <w:rFonts w:ascii="Arial" w:eastAsia="Arial" w:hAnsi="Arial" w:cs="Arial"/>
                <w:sz w:val="18"/>
                <w:szCs w:val="18"/>
              </w:rPr>
              <w:t>240 (0.24)</w:t>
            </w:r>
          </w:p>
        </w:tc>
        <w:tc>
          <w:tcPr>
            <w:tcW w:w="1080" w:type="dxa"/>
          </w:tcPr>
          <w:p w14:paraId="4A35751D" w14:textId="77777777" w:rsidR="00EF6BBC" w:rsidRDefault="00C31E45">
            <w:pPr>
              <w:jc w:val="center"/>
              <w:rPr>
                <w:rFonts w:ascii="Arial" w:eastAsia="Arial" w:hAnsi="Arial" w:cs="Arial"/>
                <w:sz w:val="18"/>
                <w:szCs w:val="18"/>
              </w:rPr>
            </w:pPr>
            <w:r>
              <w:rPr>
                <w:rFonts w:ascii="Arial" w:eastAsia="Arial" w:hAnsi="Arial" w:cs="Arial"/>
                <w:sz w:val="18"/>
                <w:szCs w:val="18"/>
              </w:rPr>
              <w:t>61 (0.26)</w:t>
            </w:r>
          </w:p>
        </w:tc>
        <w:tc>
          <w:tcPr>
            <w:tcW w:w="1080" w:type="dxa"/>
          </w:tcPr>
          <w:p w14:paraId="7FDAC20E" w14:textId="77777777" w:rsidR="00EF6BBC" w:rsidRDefault="00C31E45">
            <w:pPr>
              <w:jc w:val="center"/>
              <w:rPr>
                <w:rFonts w:ascii="Arial" w:eastAsia="Arial" w:hAnsi="Arial" w:cs="Arial"/>
                <w:sz w:val="18"/>
                <w:szCs w:val="18"/>
              </w:rPr>
            </w:pPr>
            <w:r>
              <w:rPr>
                <w:rFonts w:ascii="Arial" w:eastAsia="Arial" w:hAnsi="Arial" w:cs="Arial"/>
                <w:sz w:val="18"/>
                <w:szCs w:val="18"/>
              </w:rPr>
              <w:t>57</w:t>
            </w:r>
          </w:p>
        </w:tc>
        <w:tc>
          <w:tcPr>
            <w:tcW w:w="1080" w:type="dxa"/>
          </w:tcPr>
          <w:p w14:paraId="0653A234" w14:textId="77777777" w:rsidR="00EF6BBC" w:rsidRDefault="00C31E45">
            <w:pPr>
              <w:jc w:val="center"/>
              <w:rPr>
                <w:rFonts w:ascii="Arial" w:eastAsia="Arial" w:hAnsi="Arial" w:cs="Arial"/>
                <w:sz w:val="18"/>
                <w:szCs w:val="18"/>
              </w:rPr>
            </w:pPr>
            <w:r>
              <w:rPr>
                <w:rFonts w:ascii="Arial" w:eastAsia="Arial" w:hAnsi="Arial" w:cs="Arial"/>
                <w:sz w:val="18"/>
                <w:szCs w:val="18"/>
              </w:rPr>
              <w:t>61 (0.26)</w:t>
            </w:r>
          </w:p>
        </w:tc>
        <w:tc>
          <w:tcPr>
            <w:tcW w:w="1080" w:type="dxa"/>
          </w:tcPr>
          <w:p w14:paraId="518255F8" w14:textId="77777777" w:rsidR="00EF6BBC" w:rsidRDefault="00C31E45">
            <w:pPr>
              <w:jc w:val="center"/>
              <w:rPr>
                <w:rFonts w:ascii="Arial" w:eastAsia="Arial" w:hAnsi="Arial" w:cs="Arial"/>
                <w:sz w:val="18"/>
                <w:szCs w:val="18"/>
              </w:rPr>
            </w:pPr>
            <w:r>
              <w:rPr>
                <w:rFonts w:ascii="Arial" w:eastAsia="Arial" w:hAnsi="Arial" w:cs="Arial"/>
                <w:sz w:val="18"/>
                <w:szCs w:val="18"/>
              </w:rPr>
              <w:t>47</w:t>
            </w:r>
          </w:p>
        </w:tc>
      </w:tr>
    </w:tbl>
    <w:p w14:paraId="0BBE182E" w14:textId="77777777" w:rsidR="00EF6BBC" w:rsidRDefault="00EF6BBC">
      <w:pPr>
        <w:spacing w:after="0" w:line="240" w:lineRule="auto"/>
        <w:rPr>
          <w:rFonts w:ascii="Arial" w:eastAsia="Arial" w:hAnsi="Arial" w:cs="Arial"/>
        </w:rPr>
      </w:pPr>
    </w:p>
    <w:p w14:paraId="16B25EF3" w14:textId="77777777" w:rsidR="00EF6BBC" w:rsidRDefault="00EF6BBC">
      <w:pPr>
        <w:spacing w:after="0" w:line="240" w:lineRule="auto"/>
        <w:rPr>
          <w:rFonts w:ascii="Arial" w:eastAsia="Arial" w:hAnsi="Arial" w:cs="Arial"/>
          <w:b/>
        </w:rPr>
      </w:pPr>
    </w:p>
    <w:p w14:paraId="53F159A2" w14:textId="77777777" w:rsidR="00EF6BBC" w:rsidRDefault="00EF6BBC">
      <w:pPr>
        <w:spacing w:after="0" w:line="240" w:lineRule="auto"/>
        <w:rPr>
          <w:rFonts w:ascii="Arial" w:eastAsia="Arial" w:hAnsi="Arial" w:cs="Arial"/>
          <w:b/>
        </w:rPr>
      </w:pPr>
    </w:p>
    <w:p w14:paraId="6D086F05" w14:textId="77777777" w:rsidR="00EF6BBC" w:rsidRPr="003E4E86" w:rsidRDefault="00EF6BBC">
      <w:pPr>
        <w:spacing w:after="0" w:line="240" w:lineRule="auto"/>
        <w:rPr>
          <w:rFonts w:ascii="Arial" w:eastAsia="Arial" w:hAnsi="Arial" w:cs="Arial"/>
          <w:b/>
        </w:rPr>
      </w:pPr>
    </w:p>
    <w:p w14:paraId="7798047B" w14:textId="3DB0195E" w:rsidR="00EF6BBC" w:rsidRDefault="00C31E45">
      <w:pPr>
        <w:spacing w:after="0" w:line="240" w:lineRule="auto"/>
        <w:rPr>
          <w:rFonts w:ascii="Arial" w:eastAsia="Arial" w:hAnsi="Arial" w:cs="Arial"/>
        </w:rPr>
      </w:pPr>
      <w:r>
        <w:rPr>
          <w:rFonts w:ascii="Arial" w:eastAsia="Arial" w:hAnsi="Arial" w:cs="Arial"/>
          <w:b/>
        </w:rPr>
        <w:lastRenderedPageBreak/>
        <w:t>Supplementary table S2 -</w:t>
      </w:r>
      <w:r>
        <w:rPr>
          <w:rFonts w:ascii="Arial" w:eastAsia="Arial" w:hAnsi="Arial" w:cs="Arial"/>
        </w:rPr>
        <w:t xml:space="preserve"> General linearized model</w:t>
      </w:r>
      <w:ins w:id="0" w:author="jt" w:date="2020-09-30T17:38:00Z">
        <w:r w:rsidR="0053692F">
          <w:rPr>
            <w:rFonts w:ascii="Arial" w:eastAsia="Arial" w:hAnsi="Arial" w:cs="Arial"/>
          </w:rPr>
          <w:t>s</w:t>
        </w:r>
      </w:ins>
      <w:bookmarkStart w:id="1" w:name="_GoBack"/>
      <w:bookmarkEnd w:id="1"/>
      <w:r>
        <w:rPr>
          <w:rFonts w:ascii="Arial" w:eastAsia="Arial" w:hAnsi="Arial" w:cs="Arial"/>
        </w:rPr>
        <w:t xml:space="preserve"> showing correlation between fitness effect and the change in various genomic features caused by recoding. See materials and methods for details on how the values were calculated. Change</w:t>
      </w:r>
      <w:del w:id="2" w:author="jt" w:date="2020-09-29T10:59:00Z">
        <w:r w:rsidDel="003D2D80">
          <w:rPr>
            <w:rFonts w:ascii="Arial" w:eastAsia="Arial" w:hAnsi="Arial" w:cs="Arial"/>
          </w:rPr>
          <w:delText>s</w:delText>
        </w:r>
      </w:del>
      <w:r>
        <w:rPr>
          <w:rFonts w:ascii="Arial" w:eastAsia="Arial" w:hAnsi="Arial" w:cs="Arial"/>
        </w:rPr>
        <w:t xml:space="preserve"> </w:t>
      </w:r>
      <w:del w:id="3" w:author="jt" w:date="2020-09-29T10:59:00Z">
        <w:r w:rsidDel="003D2D80">
          <w:rPr>
            <w:rFonts w:ascii="Arial" w:eastAsia="Arial" w:hAnsi="Arial" w:cs="Arial"/>
          </w:rPr>
          <w:delText>to the indices were</w:delText>
        </w:r>
      </w:del>
      <w:ins w:id="4" w:author="jt" w:date="2020-09-29T10:59:00Z">
        <w:r w:rsidR="003D2D80">
          <w:rPr>
            <w:rFonts w:ascii="Arial" w:eastAsia="Arial" w:hAnsi="Arial" w:cs="Arial"/>
          </w:rPr>
          <w:t>was</w:t>
        </w:r>
      </w:ins>
      <w:r>
        <w:rPr>
          <w:rFonts w:ascii="Arial" w:eastAsia="Arial" w:hAnsi="Arial" w:cs="Arial"/>
        </w:rPr>
        <w:t xml:space="preserve"> calculated </w:t>
      </w:r>
      <w:del w:id="5" w:author="jt" w:date="2020-09-29T10:59:00Z">
        <w:r w:rsidDel="003D2D80">
          <w:rPr>
            <w:rFonts w:ascii="Arial" w:eastAsia="Arial" w:hAnsi="Arial" w:cs="Arial"/>
          </w:rPr>
          <w:delText>by taking the absolute number of the</w:delText>
        </w:r>
      </w:del>
      <w:ins w:id="6" w:author="jt" w:date="2020-09-29T10:59:00Z">
        <w:r w:rsidR="003D2D80">
          <w:rPr>
            <w:rFonts w:ascii="Arial" w:eastAsia="Arial" w:hAnsi="Arial" w:cs="Arial"/>
          </w:rPr>
          <w:t>as the difference between the</w:t>
        </w:r>
      </w:ins>
      <w:r>
        <w:rPr>
          <w:rFonts w:ascii="Arial" w:eastAsia="Arial" w:hAnsi="Arial" w:cs="Arial"/>
        </w:rPr>
        <w:t xml:space="preserve"> recoded gene </w:t>
      </w:r>
      <w:ins w:id="7" w:author="jt" w:date="2020-09-29T10:59:00Z">
        <w:r w:rsidR="003D2D80">
          <w:rPr>
            <w:rFonts w:ascii="Arial" w:eastAsia="Arial" w:hAnsi="Arial" w:cs="Arial"/>
          </w:rPr>
          <w:t xml:space="preserve">and the wildtype gene </w:t>
        </w:r>
      </w:ins>
      <w:r>
        <w:rPr>
          <w:rFonts w:ascii="Arial" w:eastAsia="Arial" w:hAnsi="Arial" w:cs="Arial"/>
        </w:rPr>
        <w:t>over the wildtype gene.</w:t>
      </w:r>
      <w:ins w:id="8" w:author="jt" w:date="2020-09-29T11:00:00Z">
        <w:r w:rsidR="003D2D80">
          <w:rPr>
            <w:rFonts w:ascii="Arial" w:eastAsia="Arial" w:hAnsi="Arial" w:cs="Arial"/>
          </w:rPr>
          <w:t xml:space="preserve"> </w:t>
        </w:r>
      </w:ins>
      <w:ins w:id="9" w:author="jt" w:date="2020-09-29T11:01:00Z">
        <w:r w:rsidR="003D2D80">
          <w:rPr>
            <w:rFonts w:ascii="Arial" w:eastAsia="Arial" w:hAnsi="Arial" w:cs="Arial"/>
          </w:rPr>
          <w:t>This normalization allow</w:t>
        </w:r>
      </w:ins>
      <w:ins w:id="10" w:author="jt" w:date="2020-09-29T12:42:00Z">
        <w:r w:rsidR="00701472">
          <w:rPr>
            <w:rFonts w:ascii="Arial" w:eastAsia="Arial" w:hAnsi="Arial" w:cs="Arial"/>
          </w:rPr>
          <w:t>ed</w:t>
        </w:r>
      </w:ins>
      <w:ins w:id="11" w:author="jt" w:date="2020-09-29T11:01:00Z">
        <w:r w:rsidR="003D2D80">
          <w:rPr>
            <w:rFonts w:ascii="Arial" w:eastAsia="Arial" w:hAnsi="Arial" w:cs="Arial"/>
          </w:rPr>
          <w:t xml:space="preserve"> </w:t>
        </w:r>
      </w:ins>
      <w:ins w:id="12" w:author="jt" w:date="2020-09-29T12:42:00Z">
        <w:r w:rsidR="00701472">
          <w:rPr>
            <w:rFonts w:ascii="Arial" w:eastAsia="Arial" w:hAnsi="Arial" w:cs="Arial"/>
          </w:rPr>
          <w:t>comparisons between</w:t>
        </w:r>
      </w:ins>
      <w:ins w:id="13" w:author="jt" w:date="2020-09-29T11:01:00Z">
        <w:r w:rsidR="003D2D80">
          <w:rPr>
            <w:rFonts w:ascii="Arial" w:eastAsia="Arial" w:hAnsi="Arial" w:cs="Arial"/>
          </w:rPr>
          <w:t xml:space="preserve"> different gen</w:t>
        </w:r>
      </w:ins>
      <w:ins w:id="14" w:author="jt" w:date="2020-09-29T11:02:00Z">
        <w:r w:rsidR="003D2D80">
          <w:rPr>
            <w:rFonts w:ascii="Arial" w:eastAsia="Arial" w:hAnsi="Arial" w:cs="Arial"/>
          </w:rPr>
          <w:t>es</w:t>
        </w:r>
      </w:ins>
      <w:ins w:id="15" w:author="jt" w:date="2020-09-29T12:43:00Z">
        <w:r w:rsidR="00701472">
          <w:rPr>
            <w:rFonts w:ascii="Arial" w:eastAsia="Arial" w:hAnsi="Arial" w:cs="Arial"/>
          </w:rPr>
          <w:t xml:space="preserve"> that can have very different wildtype values</w:t>
        </w:r>
      </w:ins>
      <w:ins w:id="16" w:author="jt" w:date="2020-09-29T11:02:00Z">
        <w:r w:rsidR="003D2D80">
          <w:rPr>
            <w:rFonts w:ascii="Arial" w:eastAsia="Arial" w:hAnsi="Arial" w:cs="Arial"/>
          </w:rPr>
          <w:t xml:space="preserve">. </w:t>
        </w:r>
      </w:ins>
      <w:ins w:id="17" w:author="jt" w:date="2020-09-29T11:00:00Z">
        <w:r w:rsidR="003D2D80">
          <w:rPr>
            <w:rFonts w:ascii="Arial" w:eastAsia="Arial" w:hAnsi="Arial" w:cs="Arial"/>
          </w:rPr>
          <w:t xml:space="preserve">Since CPB and COUSIN have values spanning 0, we applied a </w:t>
        </w:r>
      </w:ins>
      <w:ins w:id="18" w:author="jt" w:date="2020-09-29T12:47:00Z">
        <w:r w:rsidR="00701472">
          <w:rPr>
            <w:rFonts w:ascii="Arial" w:eastAsia="Arial" w:hAnsi="Arial" w:cs="Arial"/>
          </w:rPr>
          <w:t xml:space="preserve">constant </w:t>
        </w:r>
      </w:ins>
      <w:ins w:id="19" w:author="jt" w:date="2020-09-29T11:00:00Z">
        <w:r w:rsidR="003D2D80">
          <w:rPr>
            <w:rFonts w:ascii="Arial" w:eastAsia="Arial" w:hAnsi="Arial" w:cs="Arial"/>
          </w:rPr>
          <w:t xml:space="preserve">numerical offset </w:t>
        </w:r>
      </w:ins>
      <w:ins w:id="20" w:author="jt" w:date="2020-09-29T11:01:00Z">
        <w:r w:rsidR="003D2D80">
          <w:rPr>
            <w:rFonts w:ascii="Arial" w:eastAsia="Arial" w:hAnsi="Arial" w:cs="Arial"/>
          </w:rPr>
          <w:t>before calculating change.</w:t>
        </w:r>
      </w:ins>
      <w:r>
        <w:rPr>
          <w:rFonts w:ascii="Arial" w:eastAsia="Arial" w:hAnsi="Arial" w:cs="Arial"/>
        </w:rPr>
        <w:t xml:space="preserve"> Only deoptimized constructs were used in the model. In contrast to fig. 6, all genes </w:t>
      </w:r>
      <w:ins w:id="21" w:author="jt" w:date="2020-09-28T14:18:00Z">
        <w:r w:rsidR="00B84D48">
          <w:rPr>
            <w:rFonts w:ascii="Arial" w:eastAsia="Arial" w:hAnsi="Arial" w:cs="Arial"/>
          </w:rPr>
          <w:t xml:space="preserve">(including C and J) </w:t>
        </w:r>
      </w:ins>
      <w:r>
        <w:rPr>
          <w:rFonts w:ascii="Arial" w:eastAsia="Arial" w:hAnsi="Arial" w:cs="Arial"/>
        </w:rPr>
        <w:t>were used in this model.</w:t>
      </w:r>
    </w:p>
    <w:p w14:paraId="1DF0D1A8" w14:textId="77777777" w:rsidR="00EF6BBC" w:rsidRDefault="00EF6BBC">
      <w:pPr>
        <w:spacing w:after="0" w:line="240" w:lineRule="auto"/>
        <w:rPr>
          <w:rFonts w:ascii="Arial" w:eastAsia="Arial" w:hAnsi="Arial" w:cs="Arial"/>
          <w:b/>
        </w:rPr>
      </w:pPr>
    </w:p>
    <w:p w14:paraId="3AA7CDF5" w14:textId="77777777" w:rsidR="00EF6BBC" w:rsidRDefault="00EF6BBC">
      <w:pPr>
        <w:spacing w:after="0" w:line="240" w:lineRule="auto"/>
        <w:rPr>
          <w:rFonts w:ascii="Arial" w:eastAsia="Arial" w:hAnsi="Arial" w:cs="Arial"/>
          <w:b/>
        </w:rPr>
      </w:pPr>
    </w:p>
    <w:tbl>
      <w:tblPr>
        <w:tblStyle w:val="a2"/>
        <w:tblW w:w="7215" w:type="dxa"/>
        <w:tblBorders>
          <w:top w:val="nil"/>
          <w:left w:val="nil"/>
          <w:bottom w:val="nil"/>
          <w:right w:val="nil"/>
          <w:insideH w:val="nil"/>
          <w:insideV w:val="nil"/>
        </w:tblBorders>
        <w:tblLayout w:type="fixed"/>
        <w:tblLook w:val="0600" w:firstRow="0" w:lastRow="0" w:firstColumn="0" w:lastColumn="0" w:noHBand="1" w:noVBand="1"/>
      </w:tblPr>
      <w:tblGrid>
        <w:gridCol w:w="2205"/>
        <w:gridCol w:w="645"/>
        <w:gridCol w:w="1020"/>
        <w:gridCol w:w="1020"/>
        <w:gridCol w:w="1020"/>
        <w:gridCol w:w="1305"/>
      </w:tblGrid>
      <w:tr w:rsidR="00EF6BBC" w14:paraId="477D349C" w14:textId="77777777">
        <w:tc>
          <w:tcPr>
            <w:tcW w:w="2205" w:type="dxa"/>
            <w:tcBorders>
              <w:top w:val="single" w:sz="4" w:space="0" w:color="000000"/>
              <w:left w:val="single" w:sz="4" w:space="0" w:color="000000"/>
              <w:bottom w:val="single" w:sz="4" w:space="0" w:color="000000"/>
              <w:right w:val="single" w:sz="4" w:space="0" w:color="000000"/>
            </w:tcBorders>
            <w:tcMar>
              <w:top w:w="14" w:type="dxa"/>
              <w:left w:w="14" w:type="dxa"/>
              <w:bottom w:w="14" w:type="dxa"/>
              <w:right w:w="14" w:type="dxa"/>
            </w:tcMar>
          </w:tcPr>
          <w:p w14:paraId="5295051F" w14:textId="77777777" w:rsidR="00EF6BBC" w:rsidRPr="003453D7" w:rsidRDefault="00C31E45">
            <w:pPr>
              <w:widowControl w:val="0"/>
              <w:spacing w:after="0" w:line="240" w:lineRule="auto"/>
              <w:rPr>
                <w:rFonts w:ascii="Arial" w:eastAsia="Arial" w:hAnsi="Arial" w:cs="Arial"/>
                <w:b/>
                <w:sz w:val="18"/>
                <w:szCs w:val="18"/>
              </w:rPr>
            </w:pPr>
            <w:r w:rsidRPr="003453D7">
              <w:rPr>
                <w:rFonts w:ascii="Arial" w:eastAsia="Arial" w:hAnsi="Arial" w:cs="Arial"/>
                <w:b/>
                <w:sz w:val="18"/>
                <w:szCs w:val="18"/>
              </w:rPr>
              <w:t>metric</w:t>
            </w:r>
          </w:p>
        </w:tc>
        <w:tc>
          <w:tcPr>
            <w:tcW w:w="645" w:type="dxa"/>
            <w:tcBorders>
              <w:top w:val="single" w:sz="4" w:space="0" w:color="000000"/>
              <w:left w:val="single" w:sz="4" w:space="0" w:color="000000"/>
              <w:bottom w:val="single" w:sz="4" w:space="0" w:color="000000"/>
              <w:right w:val="single" w:sz="4" w:space="0" w:color="000000"/>
            </w:tcBorders>
            <w:tcMar>
              <w:top w:w="14" w:type="dxa"/>
              <w:left w:w="14" w:type="dxa"/>
              <w:bottom w:w="14" w:type="dxa"/>
              <w:right w:w="14" w:type="dxa"/>
            </w:tcMar>
          </w:tcPr>
          <w:p w14:paraId="39F25D4A" w14:textId="77777777" w:rsidR="00EF6BBC" w:rsidRPr="003453D7" w:rsidRDefault="00C31E45">
            <w:pPr>
              <w:widowControl w:val="0"/>
              <w:spacing w:after="0" w:line="240" w:lineRule="auto"/>
              <w:jc w:val="center"/>
              <w:rPr>
                <w:rFonts w:ascii="Arial" w:eastAsia="Arial" w:hAnsi="Arial" w:cs="Arial"/>
                <w:b/>
                <w:sz w:val="18"/>
                <w:szCs w:val="18"/>
              </w:rPr>
            </w:pPr>
            <w:r w:rsidRPr="003453D7">
              <w:rPr>
                <w:rFonts w:ascii="Arial" w:eastAsia="Arial" w:hAnsi="Arial" w:cs="Arial"/>
                <w:b/>
                <w:sz w:val="18"/>
                <w:szCs w:val="18"/>
              </w:rPr>
              <w:t>adj R</w:t>
            </w:r>
            <w:r w:rsidRPr="003453D7">
              <w:rPr>
                <w:rFonts w:ascii="Arial" w:eastAsia="Arial" w:hAnsi="Arial" w:cs="Arial"/>
                <w:b/>
                <w:sz w:val="18"/>
                <w:szCs w:val="18"/>
                <w:vertAlign w:val="superscript"/>
              </w:rPr>
              <w:t>2</w:t>
            </w:r>
          </w:p>
        </w:tc>
        <w:tc>
          <w:tcPr>
            <w:tcW w:w="1020" w:type="dxa"/>
            <w:tcBorders>
              <w:top w:val="single" w:sz="4" w:space="0" w:color="000000"/>
              <w:left w:val="single" w:sz="4" w:space="0" w:color="000000"/>
              <w:bottom w:val="single" w:sz="4" w:space="0" w:color="000000"/>
              <w:right w:val="single" w:sz="4" w:space="0" w:color="000000"/>
            </w:tcBorders>
            <w:tcMar>
              <w:top w:w="14" w:type="dxa"/>
              <w:left w:w="14" w:type="dxa"/>
              <w:bottom w:w="14" w:type="dxa"/>
              <w:right w:w="14" w:type="dxa"/>
            </w:tcMar>
          </w:tcPr>
          <w:p w14:paraId="21F1B05C" w14:textId="77777777" w:rsidR="00EF6BBC" w:rsidRPr="003453D7" w:rsidRDefault="00C31E45">
            <w:pPr>
              <w:widowControl w:val="0"/>
              <w:spacing w:after="0" w:line="240" w:lineRule="auto"/>
              <w:jc w:val="center"/>
              <w:rPr>
                <w:rFonts w:ascii="Arial" w:eastAsia="Arial" w:hAnsi="Arial" w:cs="Arial"/>
                <w:b/>
                <w:sz w:val="18"/>
                <w:szCs w:val="18"/>
              </w:rPr>
            </w:pPr>
            <w:r w:rsidRPr="003453D7">
              <w:rPr>
                <w:rFonts w:ascii="Arial" w:eastAsia="Arial" w:hAnsi="Arial" w:cs="Arial"/>
                <w:b/>
                <w:sz w:val="18"/>
                <w:szCs w:val="18"/>
              </w:rPr>
              <w:t>pvalue</w:t>
            </w:r>
          </w:p>
        </w:tc>
        <w:tc>
          <w:tcPr>
            <w:tcW w:w="1020" w:type="dxa"/>
            <w:tcBorders>
              <w:top w:val="single" w:sz="4" w:space="0" w:color="000000"/>
              <w:left w:val="single" w:sz="4" w:space="0" w:color="000000"/>
              <w:bottom w:val="single" w:sz="4" w:space="0" w:color="000000"/>
              <w:right w:val="single" w:sz="4" w:space="0" w:color="000000"/>
            </w:tcBorders>
            <w:tcMar>
              <w:top w:w="14" w:type="dxa"/>
              <w:left w:w="14" w:type="dxa"/>
              <w:bottom w:w="14" w:type="dxa"/>
              <w:right w:w="14" w:type="dxa"/>
            </w:tcMar>
          </w:tcPr>
          <w:p w14:paraId="5007700B" w14:textId="77777777" w:rsidR="00EF6BBC" w:rsidRPr="003453D7" w:rsidRDefault="00C31E45">
            <w:pPr>
              <w:widowControl w:val="0"/>
              <w:spacing w:after="0" w:line="240" w:lineRule="auto"/>
              <w:jc w:val="center"/>
              <w:rPr>
                <w:rFonts w:ascii="Arial" w:eastAsia="Arial" w:hAnsi="Arial" w:cs="Arial"/>
                <w:b/>
                <w:sz w:val="18"/>
                <w:szCs w:val="18"/>
              </w:rPr>
            </w:pPr>
            <w:r w:rsidRPr="003453D7">
              <w:rPr>
                <w:rFonts w:ascii="Arial" w:eastAsia="Arial" w:hAnsi="Arial" w:cs="Arial"/>
                <w:b/>
                <w:sz w:val="18"/>
                <w:szCs w:val="18"/>
              </w:rPr>
              <w:t>AIC</w:t>
            </w:r>
          </w:p>
        </w:tc>
        <w:tc>
          <w:tcPr>
            <w:tcW w:w="1020" w:type="dxa"/>
            <w:tcBorders>
              <w:top w:val="single" w:sz="4" w:space="0" w:color="000000"/>
              <w:left w:val="single" w:sz="4" w:space="0" w:color="000000"/>
              <w:bottom w:val="single" w:sz="4" w:space="0" w:color="000000"/>
              <w:right w:val="single" w:sz="4" w:space="0" w:color="000000"/>
            </w:tcBorders>
            <w:tcMar>
              <w:top w:w="14" w:type="dxa"/>
              <w:left w:w="14" w:type="dxa"/>
              <w:bottom w:w="14" w:type="dxa"/>
              <w:right w:w="14" w:type="dxa"/>
            </w:tcMar>
          </w:tcPr>
          <w:p w14:paraId="48623FCB" w14:textId="77777777" w:rsidR="00EF6BBC" w:rsidRPr="003453D7" w:rsidRDefault="00C31E45">
            <w:pPr>
              <w:widowControl w:val="0"/>
              <w:spacing w:after="0" w:line="240" w:lineRule="auto"/>
              <w:jc w:val="center"/>
              <w:rPr>
                <w:rFonts w:ascii="Arial" w:eastAsia="Arial" w:hAnsi="Arial" w:cs="Arial"/>
                <w:b/>
                <w:sz w:val="18"/>
                <w:szCs w:val="18"/>
              </w:rPr>
            </w:pPr>
            <w:r w:rsidRPr="003453D7">
              <w:rPr>
                <w:rFonts w:ascii="Arial" w:eastAsia="Arial" w:hAnsi="Arial" w:cs="Arial"/>
                <w:b/>
                <w:sz w:val="18"/>
                <w:szCs w:val="18"/>
              </w:rPr>
              <w:t>dAIC</w:t>
            </w:r>
          </w:p>
        </w:tc>
        <w:tc>
          <w:tcPr>
            <w:tcW w:w="1305" w:type="dxa"/>
            <w:tcBorders>
              <w:top w:val="single" w:sz="4" w:space="0" w:color="000000"/>
              <w:left w:val="single" w:sz="4" w:space="0" w:color="000000"/>
              <w:bottom w:val="single" w:sz="4" w:space="0" w:color="000000"/>
              <w:right w:val="single" w:sz="4" w:space="0" w:color="000000"/>
            </w:tcBorders>
            <w:tcMar>
              <w:top w:w="14" w:type="dxa"/>
              <w:left w:w="14" w:type="dxa"/>
              <w:bottom w:w="14" w:type="dxa"/>
              <w:right w:w="14" w:type="dxa"/>
            </w:tcMar>
          </w:tcPr>
          <w:p w14:paraId="7C363ADD" w14:textId="77777777" w:rsidR="00EF6BBC" w:rsidRPr="003453D7" w:rsidRDefault="00C31E45">
            <w:pPr>
              <w:widowControl w:val="0"/>
              <w:spacing w:after="0" w:line="240" w:lineRule="auto"/>
              <w:jc w:val="center"/>
              <w:rPr>
                <w:rFonts w:ascii="Arial" w:eastAsia="Arial" w:hAnsi="Arial" w:cs="Arial"/>
                <w:b/>
                <w:sz w:val="18"/>
                <w:szCs w:val="18"/>
              </w:rPr>
            </w:pPr>
            <w:r w:rsidRPr="003453D7">
              <w:rPr>
                <w:rFonts w:ascii="Arial" w:eastAsia="Arial" w:hAnsi="Arial" w:cs="Arial"/>
                <w:b/>
                <w:sz w:val="18"/>
                <w:szCs w:val="18"/>
              </w:rPr>
              <w:t>padjust (FDR)</w:t>
            </w:r>
          </w:p>
        </w:tc>
      </w:tr>
      <w:tr w:rsidR="00D26C1A" w14:paraId="333361BE" w14:textId="77777777">
        <w:tc>
          <w:tcPr>
            <w:tcW w:w="22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958161F" w14:textId="77777777" w:rsidR="00D26C1A" w:rsidRPr="003453D7" w:rsidRDefault="00D26C1A" w:rsidP="00D26C1A">
            <w:pPr>
              <w:widowControl w:val="0"/>
              <w:spacing w:after="0" w:line="276" w:lineRule="auto"/>
              <w:rPr>
                <w:rFonts w:ascii="Arial" w:eastAsia="Arial" w:hAnsi="Arial" w:cs="Arial"/>
                <w:sz w:val="18"/>
                <w:szCs w:val="18"/>
              </w:rPr>
            </w:pPr>
            <w:r w:rsidRPr="003453D7">
              <w:rPr>
                <w:rFonts w:ascii="Arial" w:eastAsia="Arial" w:hAnsi="Arial" w:cs="Arial"/>
                <w:sz w:val="18"/>
                <w:szCs w:val="18"/>
              </w:rPr>
              <w:t>Fraction of gene edited</w:t>
            </w:r>
          </w:p>
        </w:tc>
        <w:tc>
          <w:tcPr>
            <w:tcW w:w="64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35567BF" w14:textId="23203A74"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0.34</w:t>
            </w:r>
          </w:p>
        </w:tc>
        <w:tc>
          <w:tcPr>
            <w:tcW w:w="10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E79E4F9" w14:textId="5DDEA62D"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2.10E-</w:t>
            </w:r>
            <w:del w:id="22" w:author="jt" w:date="2020-09-30T17:03:00Z">
              <w:r w:rsidRPr="003453D7" w:rsidDel="00EB3EBA">
                <w:rPr>
                  <w:rFonts w:ascii="Arial" w:eastAsia="Arial" w:hAnsi="Arial" w:cs="Arial"/>
                  <w:sz w:val="18"/>
                  <w:szCs w:val="18"/>
                </w:rPr>
                <w:delText>0</w:delText>
              </w:r>
            </w:del>
            <w:r w:rsidRPr="003453D7">
              <w:rPr>
                <w:rFonts w:ascii="Arial" w:eastAsia="Arial" w:hAnsi="Arial" w:cs="Arial"/>
                <w:sz w:val="18"/>
                <w:szCs w:val="18"/>
              </w:rPr>
              <w:t>4</w:t>
            </w:r>
          </w:p>
        </w:tc>
        <w:tc>
          <w:tcPr>
            <w:tcW w:w="10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5521573" w14:textId="4802ACE7"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178.8</w:t>
            </w:r>
          </w:p>
        </w:tc>
        <w:tc>
          <w:tcPr>
            <w:tcW w:w="10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90DB352" w14:textId="3935AB5E"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0.0</w:t>
            </w:r>
          </w:p>
        </w:tc>
        <w:tc>
          <w:tcPr>
            <w:tcW w:w="13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DA522C3" w14:textId="5AFC1907"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3.57E-</w:t>
            </w:r>
            <w:del w:id="23" w:author="jt" w:date="2020-09-30T17:00:00Z">
              <w:r w:rsidRPr="003453D7" w:rsidDel="00EB3EBA">
                <w:rPr>
                  <w:rFonts w:ascii="Arial" w:eastAsia="Arial" w:hAnsi="Arial" w:cs="Arial"/>
                  <w:sz w:val="18"/>
                  <w:szCs w:val="18"/>
                </w:rPr>
                <w:delText>0</w:delText>
              </w:r>
            </w:del>
            <w:r w:rsidRPr="003453D7">
              <w:rPr>
                <w:rFonts w:ascii="Arial" w:eastAsia="Arial" w:hAnsi="Arial" w:cs="Arial"/>
                <w:sz w:val="18"/>
                <w:szCs w:val="18"/>
              </w:rPr>
              <w:t>3</w:t>
            </w:r>
          </w:p>
        </w:tc>
      </w:tr>
      <w:tr w:rsidR="00D26C1A" w14:paraId="51C12AE8" w14:textId="77777777">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3973C3" w14:textId="77777777" w:rsidR="00D26C1A" w:rsidRPr="003453D7" w:rsidRDefault="00D26C1A" w:rsidP="00D26C1A">
            <w:pPr>
              <w:widowControl w:val="0"/>
              <w:spacing w:after="0" w:line="276" w:lineRule="auto"/>
              <w:rPr>
                <w:rFonts w:ascii="Arial" w:eastAsia="Arial" w:hAnsi="Arial" w:cs="Arial"/>
                <w:sz w:val="18"/>
                <w:szCs w:val="18"/>
              </w:rPr>
            </w:pPr>
            <w:r w:rsidRPr="003453D7">
              <w:rPr>
                <w:rFonts w:ascii="Arial" w:eastAsia="Arial" w:hAnsi="Arial" w:cs="Arial"/>
                <w:sz w:val="18"/>
                <w:szCs w:val="18"/>
              </w:rPr>
              <w:t>Mfold 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1AF375" w14:textId="0913D212"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0.33</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FA8D65" w14:textId="4DC6FE75"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3.02E-</w:t>
            </w:r>
            <w:del w:id="24" w:author="jt" w:date="2020-09-30T17:03:00Z">
              <w:r w:rsidRPr="003453D7" w:rsidDel="00EB3EBA">
                <w:rPr>
                  <w:rFonts w:ascii="Arial" w:eastAsia="Arial" w:hAnsi="Arial" w:cs="Arial"/>
                  <w:sz w:val="18"/>
                  <w:szCs w:val="18"/>
                </w:rPr>
                <w:delText>0</w:delText>
              </w:r>
            </w:del>
            <w:r w:rsidRPr="003453D7">
              <w:rPr>
                <w:rFonts w:ascii="Arial" w:eastAsia="Arial" w:hAnsi="Arial" w:cs="Arial"/>
                <w:sz w:val="18"/>
                <w:szCs w:val="18"/>
              </w:rPr>
              <w:t>4</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0F36E2" w14:textId="5D16DA2E"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179.5</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9B931C0" w14:textId="54AF2DBF"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0.7</w:t>
            </w:r>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B66EAF" w14:textId="4048AD38"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5.14E-</w:t>
            </w:r>
            <w:del w:id="25" w:author="jt" w:date="2020-09-30T17:00:00Z">
              <w:r w:rsidRPr="003453D7" w:rsidDel="00EB3EBA">
                <w:rPr>
                  <w:rFonts w:ascii="Arial" w:eastAsia="Arial" w:hAnsi="Arial" w:cs="Arial"/>
                  <w:sz w:val="18"/>
                  <w:szCs w:val="18"/>
                </w:rPr>
                <w:delText>0</w:delText>
              </w:r>
            </w:del>
            <w:r w:rsidRPr="003453D7">
              <w:rPr>
                <w:rFonts w:ascii="Arial" w:eastAsia="Arial" w:hAnsi="Arial" w:cs="Arial"/>
                <w:sz w:val="18"/>
                <w:szCs w:val="18"/>
              </w:rPr>
              <w:t>3</w:t>
            </w:r>
          </w:p>
        </w:tc>
      </w:tr>
      <w:tr w:rsidR="00D26C1A" w14:paraId="600F7999" w14:textId="77777777">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97DF5E" w14:textId="77777777" w:rsidR="00D26C1A" w:rsidRPr="003453D7" w:rsidRDefault="00D26C1A" w:rsidP="00D26C1A">
            <w:pPr>
              <w:widowControl w:val="0"/>
              <w:spacing w:after="0" w:line="276" w:lineRule="auto"/>
              <w:rPr>
                <w:rFonts w:ascii="Arial" w:eastAsia="Arial" w:hAnsi="Arial" w:cs="Arial"/>
                <w:sz w:val="18"/>
                <w:szCs w:val="18"/>
              </w:rPr>
            </w:pPr>
            <w:r w:rsidRPr="003453D7">
              <w:rPr>
                <w:rFonts w:ascii="Arial" w:eastAsia="Arial" w:hAnsi="Arial" w:cs="Arial"/>
                <w:sz w:val="18"/>
                <w:szCs w:val="18"/>
              </w:rPr>
              <w:t>RSCU 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61183A" w14:textId="1A2A2AD0"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0.32</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EB454F" w14:textId="0448E02F"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3.57E-</w:t>
            </w:r>
            <w:del w:id="26" w:author="jt" w:date="2020-09-30T17:03:00Z">
              <w:r w:rsidRPr="003453D7" w:rsidDel="00EB3EBA">
                <w:rPr>
                  <w:rFonts w:ascii="Arial" w:eastAsia="Arial" w:hAnsi="Arial" w:cs="Arial"/>
                  <w:sz w:val="18"/>
                  <w:szCs w:val="18"/>
                </w:rPr>
                <w:delText>0</w:delText>
              </w:r>
            </w:del>
            <w:r w:rsidRPr="003453D7">
              <w:rPr>
                <w:rFonts w:ascii="Arial" w:eastAsia="Arial" w:hAnsi="Arial" w:cs="Arial"/>
                <w:sz w:val="18"/>
                <w:szCs w:val="18"/>
              </w:rPr>
              <w:t>4</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CEB22D" w14:textId="43549732"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179.8</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A965752" w14:textId="3730BB62"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1.1</w:t>
            </w:r>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4A098B7" w14:textId="3AAB9561"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6.06E-</w:t>
            </w:r>
            <w:del w:id="27" w:author="jt" w:date="2020-09-30T17:00:00Z">
              <w:r w:rsidRPr="003453D7" w:rsidDel="00EB3EBA">
                <w:rPr>
                  <w:rFonts w:ascii="Arial" w:eastAsia="Arial" w:hAnsi="Arial" w:cs="Arial"/>
                  <w:sz w:val="18"/>
                  <w:szCs w:val="18"/>
                </w:rPr>
                <w:delText>0</w:delText>
              </w:r>
            </w:del>
            <w:r w:rsidRPr="003453D7">
              <w:rPr>
                <w:rFonts w:ascii="Arial" w:eastAsia="Arial" w:hAnsi="Arial" w:cs="Arial"/>
                <w:sz w:val="18"/>
                <w:szCs w:val="18"/>
              </w:rPr>
              <w:t>3</w:t>
            </w:r>
          </w:p>
        </w:tc>
      </w:tr>
      <w:tr w:rsidR="00D26C1A" w14:paraId="555549FA" w14:textId="77777777">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CB8C99C" w14:textId="77777777" w:rsidR="00D26C1A" w:rsidRPr="003453D7" w:rsidRDefault="00D26C1A" w:rsidP="00D26C1A">
            <w:pPr>
              <w:widowControl w:val="0"/>
              <w:spacing w:after="0" w:line="276" w:lineRule="auto"/>
              <w:rPr>
                <w:rFonts w:ascii="Arial" w:eastAsia="Arial" w:hAnsi="Arial" w:cs="Arial"/>
                <w:sz w:val="18"/>
                <w:szCs w:val="18"/>
              </w:rPr>
            </w:pPr>
            <w:r w:rsidRPr="003453D7">
              <w:rPr>
                <w:rFonts w:ascii="Arial" w:eastAsia="Arial" w:hAnsi="Arial" w:cs="Arial"/>
                <w:sz w:val="18"/>
                <w:szCs w:val="18"/>
              </w:rPr>
              <w:t>I</w:t>
            </w:r>
            <w:r w:rsidRPr="003453D7">
              <w:rPr>
                <w:rFonts w:ascii="Arial" w:eastAsia="Arial" w:hAnsi="Arial" w:cs="Arial"/>
                <w:sz w:val="18"/>
                <w:szCs w:val="18"/>
                <w:vertAlign w:val="subscript"/>
              </w:rPr>
              <w:t>TE</w:t>
            </w:r>
            <w:r w:rsidRPr="003453D7">
              <w:rPr>
                <w:rFonts w:ascii="Arial" w:eastAsia="Arial" w:hAnsi="Arial" w:cs="Arial"/>
                <w:sz w:val="18"/>
                <w:szCs w:val="18"/>
              </w:rPr>
              <w:t xml:space="preserve"> 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81B3625" w14:textId="7AABFEB4"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0.31</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6F9066D" w14:textId="0AA2FAF3"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4.18E-</w:t>
            </w:r>
            <w:del w:id="28" w:author="jt" w:date="2020-09-30T17:03:00Z">
              <w:r w:rsidRPr="003453D7" w:rsidDel="00EB3EBA">
                <w:rPr>
                  <w:rFonts w:ascii="Arial" w:eastAsia="Arial" w:hAnsi="Arial" w:cs="Arial"/>
                  <w:sz w:val="18"/>
                  <w:szCs w:val="18"/>
                </w:rPr>
                <w:delText>0</w:delText>
              </w:r>
            </w:del>
            <w:r w:rsidRPr="003453D7">
              <w:rPr>
                <w:rFonts w:ascii="Arial" w:eastAsia="Arial" w:hAnsi="Arial" w:cs="Arial"/>
                <w:sz w:val="18"/>
                <w:szCs w:val="18"/>
              </w:rPr>
              <w:t>4</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A786D65" w14:textId="5D00C9E6"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180.2</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09A7D1" w14:textId="54B2616E"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1.4</w:t>
            </w:r>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277B486" w14:textId="052E0040"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7.10E-</w:t>
            </w:r>
            <w:del w:id="29" w:author="jt" w:date="2020-09-30T17:00:00Z">
              <w:r w:rsidRPr="003453D7" w:rsidDel="00EB3EBA">
                <w:rPr>
                  <w:rFonts w:ascii="Arial" w:eastAsia="Arial" w:hAnsi="Arial" w:cs="Arial"/>
                  <w:sz w:val="18"/>
                  <w:szCs w:val="18"/>
                </w:rPr>
                <w:delText>0</w:delText>
              </w:r>
            </w:del>
            <w:r w:rsidRPr="003453D7">
              <w:rPr>
                <w:rFonts w:ascii="Arial" w:eastAsia="Arial" w:hAnsi="Arial" w:cs="Arial"/>
                <w:sz w:val="18"/>
                <w:szCs w:val="18"/>
              </w:rPr>
              <w:t>3</w:t>
            </w:r>
          </w:p>
        </w:tc>
      </w:tr>
      <w:tr w:rsidR="00D26C1A" w14:paraId="3F3265F9" w14:textId="77777777">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03D8BB" w14:textId="75B5760E" w:rsidR="00D26C1A" w:rsidRPr="003453D7" w:rsidRDefault="00D26C1A" w:rsidP="00D26C1A">
            <w:pPr>
              <w:widowControl w:val="0"/>
              <w:spacing w:after="0" w:line="276" w:lineRule="auto"/>
              <w:rPr>
                <w:rFonts w:ascii="Arial" w:eastAsia="Arial" w:hAnsi="Arial" w:cs="Arial"/>
                <w:sz w:val="18"/>
                <w:szCs w:val="18"/>
              </w:rPr>
            </w:pPr>
            <w:del w:id="30" w:author="jt" w:date="2020-09-28T16:15:00Z">
              <w:r w:rsidRPr="003453D7" w:rsidDel="00D26C1A">
                <w:rPr>
                  <w:rFonts w:ascii="Arial" w:eastAsia="Arial" w:hAnsi="Arial" w:cs="Arial"/>
                  <w:sz w:val="18"/>
                  <w:szCs w:val="18"/>
                </w:rPr>
                <w:delText>CAI (Xia2007)</w:delText>
              </w:r>
            </w:del>
            <w:ins w:id="31" w:author="jt" w:date="2020-09-28T16:15:00Z">
              <w:r w:rsidRPr="003453D7">
                <w:rPr>
                  <w:rFonts w:ascii="Arial" w:eastAsia="Arial" w:hAnsi="Arial" w:cs="Arial"/>
                  <w:sz w:val="18"/>
                  <w:szCs w:val="18"/>
                </w:rPr>
                <w:t xml:space="preserve">CPB </w:t>
              </w:r>
            </w:ins>
            <w:r w:rsidRPr="003453D7">
              <w:rPr>
                <w:rFonts w:ascii="Arial" w:eastAsia="Arial" w:hAnsi="Arial" w:cs="Arial"/>
                <w:sz w:val="18"/>
                <w:szCs w:val="18"/>
              </w:rPr>
              <w:t xml:space="preserve"> 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29E60C3" w14:textId="2C6B6C50" w:rsidR="00D26C1A" w:rsidRPr="003453D7" w:rsidRDefault="00D26C1A" w:rsidP="00D26C1A">
            <w:pPr>
              <w:widowControl w:val="0"/>
              <w:spacing w:after="0" w:line="276" w:lineRule="auto"/>
              <w:jc w:val="center"/>
              <w:rPr>
                <w:rFonts w:ascii="Arial" w:eastAsia="Arial" w:hAnsi="Arial" w:cs="Arial"/>
                <w:sz w:val="18"/>
                <w:szCs w:val="18"/>
              </w:rPr>
            </w:pPr>
            <w:ins w:id="32" w:author="jt" w:date="2020-09-28T16:15:00Z">
              <w:r w:rsidRPr="003453D7">
                <w:rPr>
                  <w:rFonts w:ascii="Arial" w:hAnsi="Arial" w:cs="Arial"/>
                  <w:color w:val="000000"/>
                  <w:sz w:val="18"/>
                  <w:szCs w:val="18"/>
                </w:rPr>
                <w:t>0.3</w:t>
              </w:r>
            </w:ins>
            <w:ins w:id="33" w:author="jt" w:date="2020-09-30T16:56:00Z">
              <w:r w:rsidR="00EB3EBA">
                <w:rPr>
                  <w:rFonts w:ascii="Arial" w:hAnsi="Arial" w:cs="Arial"/>
                  <w:color w:val="000000"/>
                  <w:sz w:val="18"/>
                  <w:szCs w:val="18"/>
                </w:rPr>
                <w:t>0</w:t>
              </w:r>
            </w:ins>
            <w:del w:id="34" w:author="jt" w:date="2020-09-28T16:15:00Z">
              <w:r w:rsidRPr="003453D7" w:rsidDel="000B6C81">
                <w:rPr>
                  <w:rFonts w:ascii="Arial" w:eastAsia="Arial" w:hAnsi="Arial" w:cs="Arial"/>
                  <w:sz w:val="18"/>
                  <w:szCs w:val="18"/>
                </w:rPr>
                <w:delText>0.29</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0F30914" w14:textId="7309A362" w:rsidR="00D26C1A" w:rsidRPr="003453D7" w:rsidRDefault="00D26C1A" w:rsidP="00D26C1A">
            <w:pPr>
              <w:widowControl w:val="0"/>
              <w:spacing w:after="0" w:line="276" w:lineRule="auto"/>
              <w:jc w:val="center"/>
              <w:rPr>
                <w:rFonts w:ascii="Arial" w:eastAsia="Arial" w:hAnsi="Arial" w:cs="Arial"/>
                <w:sz w:val="18"/>
                <w:szCs w:val="18"/>
              </w:rPr>
            </w:pPr>
            <w:ins w:id="35" w:author="jt" w:date="2020-09-28T16:14:00Z">
              <w:r w:rsidRPr="003453D7">
                <w:rPr>
                  <w:rFonts w:ascii="Arial" w:hAnsi="Arial" w:cs="Arial"/>
                  <w:color w:val="000000"/>
                  <w:sz w:val="18"/>
                  <w:szCs w:val="18"/>
                </w:rPr>
                <w:t>6.17E-4</w:t>
              </w:r>
            </w:ins>
            <w:del w:id="36" w:author="jt" w:date="2020-09-28T16:14:00Z">
              <w:r w:rsidRPr="003453D7" w:rsidDel="00FB5150">
                <w:rPr>
                  <w:rFonts w:ascii="Arial" w:eastAsia="Arial" w:hAnsi="Arial" w:cs="Arial"/>
                  <w:sz w:val="18"/>
                  <w:szCs w:val="18"/>
                </w:rPr>
                <w:delText>6.58E-04</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B04837" w14:textId="0E1D0056" w:rsidR="00D26C1A" w:rsidRPr="003453D7" w:rsidRDefault="00D26C1A" w:rsidP="00D26C1A">
            <w:pPr>
              <w:widowControl w:val="0"/>
              <w:spacing w:after="0" w:line="276" w:lineRule="auto"/>
              <w:jc w:val="center"/>
              <w:rPr>
                <w:rFonts w:ascii="Arial" w:eastAsia="Arial" w:hAnsi="Arial" w:cs="Arial"/>
                <w:sz w:val="18"/>
                <w:szCs w:val="18"/>
              </w:rPr>
            </w:pPr>
            <w:ins w:id="37" w:author="jt" w:date="2020-09-28T16:14:00Z">
              <w:r w:rsidRPr="003453D7">
                <w:rPr>
                  <w:rFonts w:ascii="Arial" w:hAnsi="Arial" w:cs="Arial"/>
                  <w:color w:val="000000"/>
                  <w:sz w:val="18"/>
                  <w:szCs w:val="18"/>
                </w:rPr>
                <w:t>18</w:t>
              </w:r>
            </w:ins>
            <w:ins w:id="38" w:author="jt" w:date="2020-09-30T16:57:00Z">
              <w:r w:rsidR="00EB3EBA">
                <w:rPr>
                  <w:rFonts w:ascii="Arial" w:hAnsi="Arial" w:cs="Arial"/>
                  <w:color w:val="000000"/>
                  <w:sz w:val="18"/>
                  <w:szCs w:val="18"/>
                </w:rPr>
                <w:t>1</w:t>
              </w:r>
            </w:ins>
            <w:ins w:id="39" w:author="jt" w:date="2020-09-28T16:14:00Z">
              <w:r w:rsidRPr="003453D7">
                <w:rPr>
                  <w:rFonts w:ascii="Arial" w:hAnsi="Arial" w:cs="Arial"/>
                  <w:color w:val="000000"/>
                  <w:sz w:val="18"/>
                  <w:szCs w:val="18"/>
                </w:rPr>
                <w:t>.</w:t>
              </w:r>
            </w:ins>
            <w:ins w:id="40" w:author="jt" w:date="2020-09-30T16:57:00Z">
              <w:r w:rsidR="00EB3EBA">
                <w:rPr>
                  <w:rFonts w:ascii="Arial" w:hAnsi="Arial" w:cs="Arial"/>
                  <w:color w:val="000000"/>
                  <w:sz w:val="18"/>
                  <w:szCs w:val="18"/>
                </w:rPr>
                <w:t>0</w:t>
              </w:r>
            </w:ins>
            <w:del w:id="41" w:author="jt" w:date="2020-09-28T16:14:00Z">
              <w:r w:rsidRPr="003453D7" w:rsidDel="00D81F19">
                <w:rPr>
                  <w:rFonts w:ascii="Arial" w:eastAsia="Arial" w:hAnsi="Arial" w:cs="Arial"/>
                  <w:sz w:val="18"/>
                  <w:szCs w:val="18"/>
                </w:rPr>
                <w:delText>181.1</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3CF3AE0" w14:textId="5BEF6C0F" w:rsidR="00D26C1A" w:rsidRPr="003453D7" w:rsidRDefault="00D26C1A" w:rsidP="00D26C1A">
            <w:pPr>
              <w:widowControl w:val="0"/>
              <w:spacing w:after="0" w:line="276" w:lineRule="auto"/>
              <w:jc w:val="center"/>
              <w:rPr>
                <w:rFonts w:ascii="Arial" w:eastAsia="Arial" w:hAnsi="Arial" w:cs="Arial"/>
                <w:sz w:val="18"/>
                <w:szCs w:val="18"/>
              </w:rPr>
            </w:pPr>
            <w:ins w:id="42" w:author="jt" w:date="2020-09-28T16:13:00Z">
              <w:r w:rsidRPr="003453D7">
                <w:rPr>
                  <w:rFonts w:ascii="Arial" w:hAnsi="Arial" w:cs="Arial"/>
                  <w:color w:val="000000"/>
                  <w:sz w:val="18"/>
                  <w:szCs w:val="18"/>
                </w:rPr>
                <w:t>2.</w:t>
              </w:r>
            </w:ins>
            <w:ins w:id="43" w:author="jt" w:date="2020-09-30T16:57:00Z">
              <w:r w:rsidR="00EB3EBA">
                <w:rPr>
                  <w:rFonts w:ascii="Arial" w:hAnsi="Arial" w:cs="Arial"/>
                  <w:color w:val="000000"/>
                  <w:sz w:val="18"/>
                  <w:szCs w:val="18"/>
                </w:rPr>
                <w:t>2</w:t>
              </w:r>
            </w:ins>
            <w:del w:id="44" w:author="jt" w:date="2020-09-28T16:13:00Z">
              <w:r w:rsidRPr="003453D7" w:rsidDel="002675DA">
                <w:rPr>
                  <w:rFonts w:ascii="Arial" w:eastAsia="Arial" w:hAnsi="Arial" w:cs="Arial"/>
                  <w:sz w:val="18"/>
                  <w:szCs w:val="18"/>
                </w:rPr>
                <w:delText>2.3</w:delText>
              </w:r>
            </w:del>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12757F" w14:textId="3ABFBDA8" w:rsidR="00D26C1A" w:rsidRPr="003453D7" w:rsidRDefault="00D26C1A" w:rsidP="00D26C1A">
            <w:pPr>
              <w:widowControl w:val="0"/>
              <w:spacing w:after="0" w:line="276" w:lineRule="auto"/>
              <w:jc w:val="center"/>
              <w:rPr>
                <w:rFonts w:ascii="Arial" w:eastAsia="Arial" w:hAnsi="Arial" w:cs="Arial"/>
                <w:sz w:val="18"/>
                <w:szCs w:val="18"/>
              </w:rPr>
            </w:pPr>
            <w:ins w:id="45" w:author="jt" w:date="2020-09-28T16:14:00Z">
              <w:r w:rsidRPr="003453D7">
                <w:rPr>
                  <w:rFonts w:ascii="Arial" w:hAnsi="Arial" w:cs="Arial"/>
                  <w:color w:val="000000"/>
                  <w:sz w:val="18"/>
                  <w:szCs w:val="18"/>
                </w:rPr>
                <w:t>1</w:t>
              </w:r>
            </w:ins>
            <w:ins w:id="46" w:author="jt" w:date="2020-09-30T16:57:00Z">
              <w:r w:rsidR="00EB3EBA">
                <w:rPr>
                  <w:rFonts w:ascii="Arial" w:hAnsi="Arial" w:cs="Arial"/>
                  <w:color w:val="000000"/>
                  <w:sz w:val="18"/>
                  <w:szCs w:val="18"/>
                </w:rPr>
                <w:t>.1E-2</w:t>
              </w:r>
            </w:ins>
            <w:del w:id="47" w:author="jt" w:date="2020-09-28T16:14:00Z">
              <w:r w:rsidRPr="003453D7" w:rsidDel="003B5A04">
                <w:rPr>
                  <w:rFonts w:ascii="Arial" w:eastAsia="Arial" w:hAnsi="Arial" w:cs="Arial"/>
                  <w:sz w:val="18"/>
                  <w:szCs w:val="18"/>
                </w:rPr>
                <w:delText>1.12E-02</w:delText>
              </w:r>
            </w:del>
          </w:p>
        </w:tc>
      </w:tr>
      <w:tr w:rsidR="00D26C1A" w14:paraId="571076E9" w14:textId="77777777">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7EDD53" w14:textId="7EC7DB2B" w:rsidR="00D26C1A" w:rsidRPr="003453D7" w:rsidRDefault="00D26C1A" w:rsidP="00D26C1A">
            <w:pPr>
              <w:widowControl w:val="0"/>
              <w:spacing w:after="0" w:line="276" w:lineRule="auto"/>
              <w:rPr>
                <w:rFonts w:ascii="Arial" w:eastAsia="Arial" w:hAnsi="Arial" w:cs="Arial"/>
                <w:sz w:val="18"/>
                <w:szCs w:val="18"/>
              </w:rPr>
            </w:pPr>
            <w:del w:id="48" w:author="jt" w:date="2020-09-28T16:15:00Z">
              <w:r w:rsidRPr="003453D7" w:rsidDel="00D26C1A">
                <w:rPr>
                  <w:rFonts w:ascii="Arial" w:eastAsia="Arial" w:hAnsi="Arial" w:cs="Arial"/>
                  <w:sz w:val="18"/>
                  <w:szCs w:val="18"/>
                </w:rPr>
                <w:delText xml:space="preserve">Nc </w:delText>
              </w:r>
            </w:del>
            <w:ins w:id="49" w:author="jt" w:date="2020-09-28T16:15:00Z">
              <w:r w:rsidRPr="003453D7">
                <w:rPr>
                  <w:rFonts w:ascii="Arial" w:eastAsia="Arial" w:hAnsi="Arial" w:cs="Arial"/>
                  <w:sz w:val="18"/>
                  <w:szCs w:val="18"/>
                </w:rPr>
                <w:t>CAI</w:t>
              </w:r>
            </w:ins>
            <w:ins w:id="50" w:author="jt" w:date="2020-09-28T16:16:00Z">
              <w:r w:rsidRPr="003453D7">
                <w:rPr>
                  <w:rFonts w:ascii="Arial" w:eastAsia="Arial" w:hAnsi="Arial" w:cs="Arial"/>
                  <w:sz w:val="18"/>
                  <w:szCs w:val="18"/>
                </w:rPr>
                <w:t xml:space="preserve"> (Xia2007)</w:t>
              </w:r>
            </w:ins>
            <w:ins w:id="51" w:author="jt" w:date="2020-09-28T16:15:00Z">
              <w:r w:rsidRPr="003453D7">
                <w:rPr>
                  <w:rFonts w:ascii="Arial" w:eastAsia="Arial" w:hAnsi="Arial" w:cs="Arial"/>
                  <w:sz w:val="18"/>
                  <w:szCs w:val="18"/>
                </w:rPr>
                <w:t xml:space="preserve"> </w:t>
              </w:r>
            </w:ins>
            <w:r w:rsidRPr="003453D7">
              <w:rPr>
                <w:rFonts w:ascii="Arial" w:eastAsia="Arial" w:hAnsi="Arial" w:cs="Arial"/>
                <w:sz w:val="18"/>
                <w:szCs w:val="18"/>
              </w:rPr>
              <w:t>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FD60CB" w14:textId="33528ED0"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0.29</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F770298" w14:textId="03F1D5FA" w:rsidR="00D26C1A" w:rsidRPr="003453D7" w:rsidRDefault="00D26C1A" w:rsidP="00D26C1A">
            <w:pPr>
              <w:widowControl w:val="0"/>
              <w:spacing w:after="0" w:line="276" w:lineRule="auto"/>
              <w:jc w:val="center"/>
              <w:rPr>
                <w:rFonts w:ascii="Arial" w:eastAsia="Arial" w:hAnsi="Arial" w:cs="Arial"/>
                <w:sz w:val="18"/>
                <w:szCs w:val="18"/>
              </w:rPr>
            </w:pPr>
            <w:ins w:id="52" w:author="jt" w:date="2020-09-28T16:14:00Z">
              <w:r w:rsidRPr="003453D7">
                <w:rPr>
                  <w:rFonts w:ascii="Arial" w:hAnsi="Arial" w:cs="Arial"/>
                  <w:color w:val="000000"/>
                  <w:sz w:val="18"/>
                  <w:szCs w:val="18"/>
                </w:rPr>
                <w:t>6.58E-4</w:t>
              </w:r>
            </w:ins>
            <w:del w:id="53" w:author="jt" w:date="2020-09-28T16:14:00Z">
              <w:r w:rsidRPr="003453D7" w:rsidDel="00FB5150">
                <w:rPr>
                  <w:rFonts w:ascii="Arial" w:eastAsia="Arial" w:hAnsi="Arial" w:cs="Arial"/>
                  <w:sz w:val="18"/>
                  <w:szCs w:val="18"/>
                </w:rPr>
                <w:delText>7.28E-04</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3AB598F" w14:textId="49A7E485" w:rsidR="00D26C1A" w:rsidRPr="003453D7" w:rsidRDefault="00D26C1A" w:rsidP="00D26C1A">
            <w:pPr>
              <w:widowControl w:val="0"/>
              <w:spacing w:after="0" w:line="276" w:lineRule="auto"/>
              <w:jc w:val="center"/>
              <w:rPr>
                <w:rFonts w:ascii="Arial" w:eastAsia="Arial" w:hAnsi="Arial" w:cs="Arial"/>
                <w:sz w:val="18"/>
                <w:szCs w:val="18"/>
              </w:rPr>
            </w:pPr>
            <w:ins w:id="54" w:author="jt" w:date="2020-09-28T16:14:00Z">
              <w:r w:rsidRPr="003453D7">
                <w:rPr>
                  <w:rFonts w:ascii="Arial" w:hAnsi="Arial" w:cs="Arial"/>
                  <w:color w:val="000000"/>
                  <w:sz w:val="18"/>
                  <w:szCs w:val="18"/>
                </w:rPr>
                <w:t>181.</w:t>
              </w:r>
            </w:ins>
            <w:ins w:id="55" w:author="jt" w:date="2020-09-30T16:58:00Z">
              <w:r w:rsidR="00EB3EBA">
                <w:rPr>
                  <w:rFonts w:ascii="Arial" w:hAnsi="Arial" w:cs="Arial"/>
                  <w:color w:val="000000"/>
                  <w:sz w:val="18"/>
                  <w:szCs w:val="18"/>
                </w:rPr>
                <w:t>1</w:t>
              </w:r>
            </w:ins>
            <w:del w:id="56" w:author="jt" w:date="2020-09-28T16:14:00Z">
              <w:r w:rsidRPr="003453D7" w:rsidDel="00D81F19">
                <w:rPr>
                  <w:rFonts w:ascii="Arial" w:eastAsia="Arial" w:hAnsi="Arial" w:cs="Arial"/>
                  <w:sz w:val="18"/>
                  <w:szCs w:val="18"/>
                </w:rPr>
                <w:delText>181.3</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97A2B4" w14:textId="602DC2BD" w:rsidR="00D26C1A" w:rsidRPr="003453D7" w:rsidRDefault="00D26C1A" w:rsidP="00D26C1A">
            <w:pPr>
              <w:widowControl w:val="0"/>
              <w:spacing w:after="0" w:line="276" w:lineRule="auto"/>
              <w:jc w:val="center"/>
              <w:rPr>
                <w:rFonts w:ascii="Arial" w:eastAsia="Arial" w:hAnsi="Arial" w:cs="Arial"/>
                <w:sz w:val="18"/>
                <w:szCs w:val="18"/>
              </w:rPr>
            </w:pPr>
            <w:ins w:id="57" w:author="jt" w:date="2020-09-28T16:13:00Z">
              <w:r w:rsidRPr="003453D7">
                <w:rPr>
                  <w:rFonts w:ascii="Arial" w:hAnsi="Arial" w:cs="Arial"/>
                  <w:color w:val="000000"/>
                  <w:sz w:val="18"/>
                  <w:szCs w:val="18"/>
                </w:rPr>
                <w:t>2.3</w:t>
              </w:r>
            </w:ins>
            <w:del w:id="58" w:author="jt" w:date="2020-09-28T16:13:00Z">
              <w:r w:rsidRPr="003453D7" w:rsidDel="002675DA">
                <w:rPr>
                  <w:rFonts w:ascii="Arial" w:eastAsia="Arial" w:hAnsi="Arial" w:cs="Arial"/>
                  <w:sz w:val="18"/>
                  <w:szCs w:val="18"/>
                </w:rPr>
                <w:delText>2.5</w:delText>
              </w:r>
            </w:del>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49D8D7" w14:textId="2241BAA4" w:rsidR="00D26C1A" w:rsidRPr="003453D7" w:rsidRDefault="00D26C1A" w:rsidP="00D26C1A">
            <w:pPr>
              <w:widowControl w:val="0"/>
              <w:spacing w:after="0" w:line="276" w:lineRule="auto"/>
              <w:jc w:val="center"/>
              <w:rPr>
                <w:rFonts w:ascii="Arial" w:eastAsia="Arial" w:hAnsi="Arial" w:cs="Arial"/>
                <w:sz w:val="18"/>
                <w:szCs w:val="18"/>
              </w:rPr>
            </w:pPr>
            <w:ins w:id="59" w:author="jt" w:date="2020-09-28T16:14:00Z">
              <w:r w:rsidRPr="003453D7">
                <w:rPr>
                  <w:rFonts w:ascii="Arial" w:hAnsi="Arial" w:cs="Arial"/>
                  <w:color w:val="000000"/>
                  <w:sz w:val="18"/>
                  <w:szCs w:val="18"/>
                </w:rPr>
                <w:t>1</w:t>
              </w:r>
            </w:ins>
            <w:ins w:id="60" w:author="jt" w:date="2020-09-30T16:58:00Z">
              <w:r w:rsidR="00EB3EBA">
                <w:rPr>
                  <w:rFonts w:ascii="Arial" w:hAnsi="Arial" w:cs="Arial"/>
                  <w:color w:val="000000"/>
                  <w:sz w:val="18"/>
                  <w:szCs w:val="18"/>
                </w:rPr>
                <w:t>.</w:t>
              </w:r>
            </w:ins>
            <w:ins w:id="61" w:author="jt" w:date="2020-09-28T16:14:00Z">
              <w:r w:rsidRPr="003453D7">
                <w:rPr>
                  <w:rFonts w:ascii="Arial" w:hAnsi="Arial" w:cs="Arial"/>
                  <w:color w:val="000000"/>
                  <w:sz w:val="18"/>
                  <w:szCs w:val="18"/>
                </w:rPr>
                <w:t>1</w:t>
              </w:r>
            </w:ins>
            <w:ins w:id="62" w:author="jt" w:date="2020-09-30T16:58:00Z">
              <w:r w:rsidR="00EB3EBA">
                <w:rPr>
                  <w:rFonts w:ascii="Arial" w:hAnsi="Arial" w:cs="Arial"/>
                  <w:color w:val="000000"/>
                  <w:sz w:val="18"/>
                  <w:szCs w:val="18"/>
                </w:rPr>
                <w:t>E-2</w:t>
              </w:r>
            </w:ins>
            <w:del w:id="63" w:author="jt" w:date="2020-09-28T16:14:00Z">
              <w:r w:rsidRPr="003453D7" w:rsidDel="003B5A04">
                <w:rPr>
                  <w:rFonts w:ascii="Arial" w:eastAsia="Arial" w:hAnsi="Arial" w:cs="Arial"/>
                  <w:sz w:val="18"/>
                  <w:szCs w:val="18"/>
                </w:rPr>
                <w:delText>1.24E-02</w:delText>
              </w:r>
            </w:del>
          </w:p>
        </w:tc>
      </w:tr>
      <w:tr w:rsidR="00D26C1A" w14:paraId="5A4F99DD" w14:textId="77777777">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AEBB70" w14:textId="2CCFE5A3" w:rsidR="00D26C1A" w:rsidRPr="003453D7" w:rsidRDefault="00D26C1A" w:rsidP="00D26C1A">
            <w:pPr>
              <w:widowControl w:val="0"/>
              <w:spacing w:after="0" w:line="276" w:lineRule="auto"/>
              <w:rPr>
                <w:rFonts w:ascii="Arial" w:eastAsia="Arial" w:hAnsi="Arial" w:cs="Arial"/>
                <w:sz w:val="18"/>
                <w:szCs w:val="18"/>
              </w:rPr>
            </w:pPr>
            <w:del w:id="64" w:author="jt" w:date="2020-09-28T16:16:00Z">
              <w:r w:rsidRPr="003453D7" w:rsidDel="00D26C1A">
                <w:rPr>
                  <w:rFonts w:ascii="Arial" w:eastAsia="Arial" w:hAnsi="Arial" w:cs="Arial"/>
                  <w:sz w:val="18"/>
                  <w:szCs w:val="18"/>
                </w:rPr>
                <w:delText xml:space="preserve">ENC </w:delText>
              </w:r>
            </w:del>
            <w:ins w:id="65" w:author="jt" w:date="2020-09-28T16:16:00Z">
              <w:r w:rsidRPr="003453D7">
                <w:rPr>
                  <w:rFonts w:ascii="Arial" w:eastAsia="Arial" w:hAnsi="Arial" w:cs="Arial"/>
                  <w:sz w:val="18"/>
                  <w:szCs w:val="18"/>
                </w:rPr>
                <w:t xml:space="preserve">Nc </w:t>
              </w:r>
            </w:ins>
            <w:r w:rsidRPr="003453D7">
              <w:rPr>
                <w:rFonts w:ascii="Arial" w:eastAsia="Arial" w:hAnsi="Arial" w:cs="Arial"/>
                <w:sz w:val="18"/>
                <w:szCs w:val="18"/>
              </w:rPr>
              <w:t>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35975A8" w14:textId="2402A6D9" w:rsidR="00D26C1A" w:rsidRPr="003453D7" w:rsidRDefault="00D26C1A" w:rsidP="00D26C1A">
            <w:pPr>
              <w:widowControl w:val="0"/>
              <w:spacing w:after="0" w:line="276" w:lineRule="auto"/>
              <w:jc w:val="center"/>
              <w:rPr>
                <w:rFonts w:ascii="Arial" w:eastAsia="Arial" w:hAnsi="Arial" w:cs="Arial"/>
                <w:sz w:val="18"/>
                <w:szCs w:val="18"/>
              </w:rPr>
            </w:pPr>
            <w:ins w:id="66" w:author="jt" w:date="2020-09-28T16:15:00Z">
              <w:r w:rsidRPr="003453D7">
                <w:rPr>
                  <w:rFonts w:ascii="Arial" w:hAnsi="Arial" w:cs="Arial"/>
                  <w:color w:val="000000"/>
                  <w:sz w:val="18"/>
                  <w:szCs w:val="18"/>
                </w:rPr>
                <w:t>0.29</w:t>
              </w:r>
            </w:ins>
            <w:del w:id="67" w:author="jt" w:date="2020-09-28T16:15:00Z">
              <w:r w:rsidRPr="003453D7" w:rsidDel="000B6C81">
                <w:rPr>
                  <w:rFonts w:ascii="Arial" w:eastAsia="Arial" w:hAnsi="Arial" w:cs="Arial"/>
                  <w:sz w:val="18"/>
                  <w:szCs w:val="18"/>
                </w:rPr>
                <w:delText>0.27</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0369D3" w14:textId="0FF0E73E" w:rsidR="00D26C1A" w:rsidRPr="003453D7" w:rsidRDefault="00D26C1A" w:rsidP="00D26C1A">
            <w:pPr>
              <w:widowControl w:val="0"/>
              <w:spacing w:after="0" w:line="276" w:lineRule="auto"/>
              <w:jc w:val="center"/>
              <w:rPr>
                <w:rFonts w:ascii="Arial" w:eastAsia="Arial" w:hAnsi="Arial" w:cs="Arial"/>
                <w:sz w:val="18"/>
                <w:szCs w:val="18"/>
              </w:rPr>
            </w:pPr>
            <w:ins w:id="68" w:author="jt" w:date="2020-09-28T16:14:00Z">
              <w:r w:rsidRPr="003453D7">
                <w:rPr>
                  <w:rFonts w:ascii="Arial" w:hAnsi="Arial" w:cs="Arial"/>
                  <w:color w:val="000000"/>
                  <w:sz w:val="18"/>
                  <w:szCs w:val="18"/>
                </w:rPr>
                <w:t>7.28E-4</w:t>
              </w:r>
            </w:ins>
            <w:del w:id="69" w:author="jt" w:date="2020-09-28T16:14:00Z">
              <w:r w:rsidRPr="003453D7" w:rsidDel="00FB5150">
                <w:rPr>
                  <w:rFonts w:ascii="Arial" w:eastAsia="Arial" w:hAnsi="Arial" w:cs="Arial"/>
                  <w:sz w:val="18"/>
                  <w:szCs w:val="18"/>
                </w:rPr>
                <w:delText>1.20E-03</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FF9B8B" w14:textId="070F607A" w:rsidR="00D26C1A" w:rsidRPr="003453D7" w:rsidRDefault="00D26C1A" w:rsidP="00D26C1A">
            <w:pPr>
              <w:widowControl w:val="0"/>
              <w:spacing w:after="0" w:line="276" w:lineRule="auto"/>
              <w:jc w:val="center"/>
              <w:rPr>
                <w:rFonts w:ascii="Arial" w:eastAsia="Arial" w:hAnsi="Arial" w:cs="Arial"/>
                <w:sz w:val="18"/>
                <w:szCs w:val="18"/>
              </w:rPr>
            </w:pPr>
            <w:ins w:id="70" w:author="jt" w:date="2020-09-28T16:14:00Z">
              <w:r w:rsidRPr="003453D7">
                <w:rPr>
                  <w:rFonts w:ascii="Arial" w:hAnsi="Arial" w:cs="Arial"/>
                  <w:color w:val="000000"/>
                  <w:sz w:val="18"/>
                  <w:szCs w:val="18"/>
                </w:rPr>
                <w:t>181.</w:t>
              </w:r>
            </w:ins>
            <w:ins w:id="71" w:author="jt" w:date="2020-09-30T16:58:00Z">
              <w:r w:rsidR="00EB3EBA">
                <w:rPr>
                  <w:rFonts w:ascii="Arial" w:hAnsi="Arial" w:cs="Arial"/>
                  <w:color w:val="000000"/>
                  <w:sz w:val="18"/>
                  <w:szCs w:val="18"/>
                </w:rPr>
                <w:t>3</w:t>
              </w:r>
            </w:ins>
            <w:del w:id="72" w:author="jt" w:date="2020-09-28T16:14:00Z">
              <w:r w:rsidRPr="003453D7" w:rsidDel="00D81F19">
                <w:rPr>
                  <w:rFonts w:ascii="Arial" w:eastAsia="Arial" w:hAnsi="Arial" w:cs="Arial"/>
                  <w:sz w:val="18"/>
                  <w:szCs w:val="18"/>
                </w:rPr>
                <w:delText>182.3</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BFEFFCE" w14:textId="111F9BCE" w:rsidR="00D26C1A" w:rsidRPr="003453D7" w:rsidRDefault="00D26C1A" w:rsidP="00D26C1A">
            <w:pPr>
              <w:widowControl w:val="0"/>
              <w:spacing w:after="0" w:line="276" w:lineRule="auto"/>
              <w:jc w:val="center"/>
              <w:rPr>
                <w:rFonts w:ascii="Arial" w:eastAsia="Arial" w:hAnsi="Arial" w:cs="Arial"/>
                <w:sz w:val="18"/>
                <w:szCs w:val="18"/>
              </w:rPr>
            </w:pPr>
            <w:ins w:id="73" w:author="jt" w:date="2020-09-28T16:13:00Z">
              <w:r w:rsidRPr="003453D7">
                <w:rPr>
                  <w:rFonts w:ascii="Arial" w:hAnsi="Arial" w:cs="Arial"/>
                  <w:color w:val="000000"/>
                  <w:sz w:val="18"/>
                  <w:szCs w:val="18"/>
                </w:rPr>
                <w:t>2.5</w:t>
              </w:r>
            </w:ins>
            <w:del w:id="74" w:author="jt" w:date="2020-09-28T16:13:00Z">
              <w:r w:rsidRPr="003453D7" w:rsidDel="002675DA">
                <w:rPr>
                  <w:rFonts w:ascii="Arial" w:eastAsia="Arial" w:hAnsi="Arial" w:cs="Arial"/>
                  <w:sz w:val="18"/>
                  <w:szCs w:val="18"/>
                </w:rPr>
                <w:delText>3.5</w:delText>
              </w:r>
            </w:del>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A879A7" w14:textId="68E0F6ED" w:rsidR="00D26C1A" w:rsidRPr="003453D7" w:rsidRDefault="00D26C1A" w:rsidP="00D26C1A">
            <w:pPr>
              <w:widowControl w:val="0"/>
              <w:spacing w:after="0" w:line="276" w:lineRule="auto"/>
              <w:jc w:val="center"/>
              <w:rPr>
                <w:rFonts w:ascii="Arial" w:eastAsia="Arial" w:hAnsi="Arial" w:cs="Arial"/>
                <w:sz w:val="18"/>
                <w:szCs w:val="18"/>
              </w:rPr>
            </w:pPr>
            <w:ins w:id="75" w:author="jt" w:date="2020-09-28T16:14:00Z">
              <w:r w:rsidRPr="003453D7">
                <w:rPr>
                  <w:rFonts w:ascii="Arial" w:hAnsi="Arial" w:cs="Arial"/>
                  <w:color w:val="000000"/>
                  <w:sz w:val="18"/>
                  <w:szCs w:val="18"/>
                </w:rPr>
                <w:t>1</w:t>
              </w:r>
            </w:ins>
            <w:ins w:id="76" w:author="jt" w:date="2020-09-30T16:59:00Z">
              <w:r w:rsidR="00EB3EBA">
                <w:rPr>
                  <w:rFonts w:ascii="Arial" w:hAnsi="Arial" w:cs="Arial"/>
                  <w:color w:val="000000"/>
                  <w:sz w:val="18"/>
                  <w:szCs w:val="18"/>
                </w:rPr>
                <w:t>.</w:t>
              </w:r>
            </w:ins>
            <w:ins w:id="77" w:author="jt" w:date="2020-09-28T16:14:00Z">
              <w:r w:rsidRPr="003453D7">
                <w:rPr>
                  <w:rFonts w:ascii="Arial" w:hAnsi="Arial" w:cs="Arial"/>
                  <w:color w:val="000000"/>
                  <w:sz w:val="18"/>
                  <w:szCs w:val="18"/>
                </w:rPr>
                <w:t>2</w:t>
              </w:r>
            </w:ins>
            <w:ins w:id="78" w:author="jt" w:date="2020-09-30T16:59:00Z">
              <w:r w:rsidR="00EB3EBA">
                <w:rPr>
                  <w:rFonts w:ascii="Arial" w:hAnsi="Arial" w:cs="Arial"/>
                  <w:color w:val="000000"/>
                  <w:sz w:val="18"/>
                  <w:szCs w:val="18"/>
                </w:rPr>
                <w:t>E-2</w:t>
              </w:r>
            </w:ins>
            <w:del w:id="79" w:author="jt" w:date="2020-09-28T16:14:00Z">
              <w:r w:rsidRPr="003453D7" w:rsidDel="003B5A04">
                <w:rPr>
                  <w:rFonts w:ascii="Arial" w:eastAsia="Arial" w:hAnsi="Arial" w:cs="Arial"/>
                  <w:sz w:val="18"/>
                  <w:szCs w:val="18"/>
                </w:rPr>
                <w:delText>2.03E-02</w:delText>
              </w:r>
            </w:del>
          </w:p>
        </w:tc>
      </w:tr>
      <w:tr w:rsidR="00D26C1A" w14:paraId="58C01CF7" w14:textId="77777777">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CE94D8" w14:textId="48FE3852" w:rsidR="00D26C1A" w:rsidRPr="003453D7" w:rsidRDefault="00D26C1A" w:rsidP="00D26C1A">
            <w:pPr>
              <w:widowControl w:val="0"/>
              <w:spacing w:after="0" w:line="276" w:lineRule="auto"/>
              <w:rPr>
                <w:rFonts w:ascii="Arial" w:eastAsia="Arial" w:hAnsi="Arial" w:cs="Arial"/>
                <w:sz w:val="18"/>
                <w:szCs w:val="18"/>
              </w:rPr>
            </w:pPr>
            <w:del w:id="80" w:author="jt" w:date="2020-09-28T16:16:00Z">
              <w:r w:rsidRPr="003453D7" w:rsidDel="00D26C1A">
                <w:rPr>
                  <w:rFonts w:ascii="Arial" w:eastAsia="Arial" w:hAnsi="Arial" w:cs="Arial"/>
                  <w:sz w:val="18"/>
                  <w:szCs w:val="18"/>
                </w:rPr>
                <w:delText xml:space="preserve">ShineDalgano </w:delText>
              </w:r>
            </w:del>
            <w:ins w:id="81" w:author="jt" w:date="2020-09-28T16:16:00Z">
              <w:r w:rsidRPr="003453D7">
                <w:rPr>
                  <w:rFonts w:ascii="Arial" w:eastAsia="Arial" w:hAnsi="Arial" w:cs="Arial"/>
                  <w:sz w:val="18"/>
                  <w:szCs w:val="18"/>
                </w:rPr>
                <w:t xml:space="preserve">ENC </w:t>
              </w:r>
            </w:ins>
            <w:r w:rsidRPr="003453D7">
              <w:rPr>
                <w:rFonts w:ascii="Arial" w:eastAsia="Arial" w:hAnsi="Arial" w:cs="Arial"/>
                <w:sz w:val="18"/>
                <w:szCs w:val="18"/>
              </w:rPr>
              <w:t>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230F471" w14:textId="4AF5F721" w:rsidR="00D26C1A" w:rsidRPr="003453D7" w:rsidRDefault="00D26C1A" w:rsidP="00D26C1A">
            <w:pPr>
              <w:widowControl w:val="0"/>
              <w:spacing w:after="0" w:line="276" w:lineRule="auto"/>
              <w:jc w:val="center"/>
              <w:rPr>
                <w:rFonts w:ascii="Arial" w:eastAsia="Arial" w:hAnsi="Arial" w:cs="Arial"/>
                <w:sz w:val="18"/>
                <w:szCs w:val="18"/>
              </w:rPr>
            </w:pPr>
            <w:ins w:id="82" w:author="jt" w:date="2020-09-28T16:15:00Z">
              <w:r w:rsidRPr="003453D7">
                <w:rPr>
                  <w:rFonts w:ascii="Arial" w:hAnsi="Arial" w:cs="Arial"/>
                  <w:color w:val="000000"/>
                  <w:sz w:val="18"/>
                  <w:szCs w:val="18"/>
                </w:rPr>
                <w:t>0.27</w:t>
              </w:r>
            </w:ins>
            <w:del w:id="83" w:author="jt" w:date="2020-09-28T16:15:00Z">
              <w:r w:rsidRPr="003453D7" w:rsidDel="000B6C81">
                <w:rPr>
                  <w:rFonts w:ascii="Arial" w:eastAsia="Arial" w:hAnsi="Arial" w:cs="Arial"/>
                  <w:sz w:val="18"/>
                  <w:szCs w:val="18"/>
                </w:rPr>
                <w:delText>0.23</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1E61F3" w14:textId="42EC2C88" w:rsidR="00D26C1A" w:rsidRPr="003453D7" w:rsidRDefault="00D26C1A" w:rsidP="00D26C1A">
            <w:pPr>
              <w:widowControl w:val="0"/>
              <w:spacing w:after="0" w:line="276" w:lineRule="auto"/>
              <w:jc w:val="center"/>
              <w:rPr>
                <w:rFonts w:ascii="Arial" w:eastAsia="Arial" w:hAnsi="Arial" w:cs="Arial"/>
                <w:sz w:val="18"/>
                <w:szCs w:val="18"/>
              </w:rPr>
            </w:pPr>
            <w:ins w:id="84" w:author="jt" w:date="2020-09-28T16:14:00Z">
              <w:r w:rsidRPr="003453D7">
                <w:rPr>
                  <w:rFonts w:ascii="Arial" w:hAnsi="Arial" w:cs="Arial"/>
                  <w:color w:val="000000"/>
                  <w:sz w:val="18"/>
                  <w:szCs w:val="18"/>
                </w:rPr>
                <w:t>1.20E-3</w:t>
              </w:r>
            </w:ins>
            <w:del w:id="85" w:author="jt" w:date="2020-09-28T16:14:00Z">
              <w:r w:rsidRPr="003453D7" w:rsidDel="00FB5150">
                <w:rPr>
                  <w:rFonts w:ascii="Arial" w:eastAsia="Arial" w:hAnsi="Arial" w:cs="Arial"/>
                  <w:sz w:val="18"/>
                  <w:szCs w:val="18"/>
                </w:rPr>
                <w:delText>2.67E-03</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A08B61" w14:textId="70C63BBD" w:rsidR="00D26C1A" w:rsidRPr="003453D7" w:rsidRDefault="00D26C1A" w:rsidP="00D26C1A">
            <w:pPr>
              <w:widowControl w:val="0"/>
              <w:spacing w:after="0" w:line="276" w:lineRule="auto"/>
              <w:jc w:val="center"/>
              <w:rPr>
                <w:rFonts w:ascii="Arial" w:eastAsia="Arial" w:hAnsi="Arial" w:cs="Arial"/>
                <w:sz w:val="18"/>
                <w:szCs w:val="18"/>
              </w:rPr>
            </w:pPr>
            <w:ins w:id="86" w:author="jt" w:date="2020-09-28T16:14:00Z">
              <w:r w:rsidRPr="003453D7">
                <w:rPr>
                  <w:rFonts w:ascii="Arial" w:hAnsi="Arial" w:cs="Arial"/>
                  <w:color w:val="000000"/>
                  <w:sz w:val="18"/>
                  <w:szCs w:val="18"/>
                </w:rPr>
                <w:t>182.2811</w:t>
              </w:r>
            </w:ins>
            <w:del w:id="87" w:author="jt" w:date="2020-09-28T16:14:00Z">
              <w:r w:rsidRPr="003453D7" w:rsidDel="00D81F19">
                <w:rPr>
                  <w:rFonts w:ascii="Arial" w:eastAsia="Arial" w:hAnsi="Arial" w:cs="Arial"/>
                  <w:sz w:val="18"/>
                  <w:szCs w:val="18"/>
                </w:rPr>
                <w:delText>183.9</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0FFBDB" w14:textId="3290D388" w:rsidR="00D26C1A" w:rsidRPr="003453D7" w:rsidRDefault="00D26C1A" w:rsidP="00D26C1A">
            <w:pPr>
              <w:widowControl w:val="0"/>
              <w:spacing w:after="0" w:line="276" w:lineRule="auto"/>
              <w:jc w:val="center"/>
              <w:rPr>
                <w:rFonts w:ascii="Arial" w:eastAsia="Arial" w:hAnsi="Arial" w:cs="Arial"/>
                <w:sz w:val="18"/>
                <w:szCs w:val="18"/>
              </w:rPr>
            </w:pPr>
            <w:ins w:id="88" w:author="jt" w:date="2020-09-28T16:13:00Z">
              <w:r w:rsidRPr="003453D7">
                <w:rPr>
                  <w:rFonts w:ascii="Arial" w:hAnsi="Arial" w:cs="Arial"/>
                  <w:color w:val="000000"/>
                  <w:sz w:val="18"/>
                  <w:szCs w:val="18"/>
                </w:rPr>
                <w:t>3.5</w:t>
              </w:r>
            </w:ins>
            <w:del w:id="89" w:author="jt" w:date="2020-09-28T16:13:00Z">
              <w:r w:rsidRPr="003453D7" w:rsidDel="002675DA">
                <w:rPr>
                  <w:rFonts w:ascii="Arial" w:eastAsia="Arial" w:hAnsi="Arial" w:cs="Arial"/>
                  <w:sz w:val="18"/>
                  <w:szCs w:val="18"/>
                </w:rPr>
                <w:delText>5.1</w:delText>
              </w:r>
            </w:del>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3DBE74" w14:textId="2CEF39C3" w:rsidR="00D26C1A" w:rsidRPr="003453D7" w:rsidRDefault="00D26C1A" w:rsidP="00D26C1A">
            <w:pPr>
              <w:widowControl w:val="0"/>
              <w:spacing w:after="0" w:line="276" w:lineRule="auto"/>
              <w:jc w:val="center"/>
              <w:rPr>
                <w:rFonts w:ascii="Arial" w:eastAsia="Arial" w:hAnsi="Arial" w:cs="Arial"/>
                <w:sz w:val="18"/>
                <w:szCs w:val="18"/>
              </w:rPr>
            </w:pPr>
            <w:ins w:id="90" w:author="jt" w:date="2020-09-28T16:14:00Z">
              <w:r w:rsidRPr="003453D7">
                <w:rPr>
                  <w:rFonts w:ascii="Arial" w:hAnsi="Arial" w:cs="Arial"/>
                  <w:color w:val="000000"/>
                  <w:sz w:val="18"/>
                  <w:szCs w:val="18"/>
                </w:rPr>
                <w:t>2</w:t>
              </w:r>
            </w:ins>
            <w:ins w:id="91" w:author="jt" w:date="2020-09-30T16:59:00Z">
              <w:r w:rsidR="00EB3EBA">
                <w:rPr>
                  <w:rFonts w:ascii="Arial" w:hAnsi="Arial" w:cs="Arial"/>
                  <w:color w:val="000000"/>
                  <w:sz w:val="18"/>
                  <w:szCs w:val="18"/>
                </w:rPr>
                <w:t>.</w:t>
              </w:r>
            </w:ins>
            <w:ins w:id="92" w:author="jt" w:date="2020-09-28T16:14:00Z">
              <w:r w:rsidRPr="003453D7">
                <w:rPr>
                  <w:rFonts w:ascii="Arial" w:hAnsi="Arial" w:cs="Arial"/>
                  <w:color w:val="000000"/>
                  <w:sz w:val="18"/>
                  <w:szCs w:val="18"/>
                </w:rPr>
                <w:t>0</w:t>
              </w:r>
            </w:ins>
            <w:ins w:id="93" w:author="jt" w:date="2020-09-30T16:59:00Z">
              <w:r w:rsidR="00EB3EBA">
                <w:rPr>
                  <w:rFonts w:ascii="Arial" w:hAnsi="Arial" w:cs="Arial"/>
                  <w:color w:val="000000"/>
                  <w:sz w:val="18"/>
                  <w:szCs w:val="18"/>
                </w:rPr>
                <w:t>E-2</w:t>
              </w:r>
            </w:ins>
            <w:del w:id="94" w:author="jt" w:date="2020-09-28T16:14:00Z">
              <w:r w:rsidRPr="003453D7" w:rsidDel="003B5A04">
                <w:rPr>
                  <w:rFonts w:ascii="Arial" w:eastAsia="Arial" w:hAnsi="Arial" w:cs="Arial"/>
                  <w:sz w:val="18"/>
                  <w:szCs w:val="18"/>
                </w:rPr>
                <w:delText>4.54E-02</w:delText>
              </w:r>
            </w:del>
          </w:p>
        </w:tc>
      </w:tr>
      <w:tr w:rsidR="00D26C1A" w14:paraId="4E525BFB" w14:textId="77777777">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D240BBE" w14:textId="2823FC1F" w:rsidR="00D26C1A" w:rsidRPr="003453D7" w:rsidRDefault="00D26C1A" w:rsidP="00D26C1A">
            <w:pPr>
              <w:widowControl w:val="0"/>
              <w:spacing w:after="0" w:line="276" w:lineRule="auto"/>
              <w:rPr>
                <w:rFonts w:ascii="Arial" w:eastAsia="Arial" w:hAnsi="Arial" w:cs="Arial"/>
                <w:sz w:val="18"/>
                <w:szCs w:val="18"/>
              </w:rPr>
            </w:pPr>
            <w:del w:id="95" w:author="jt" w:date="2020-09-28T16:16:00Z">
              <w:r w:rsidRPr="003453D7" w:rsidDel="00D26C1A">
                <w:rPr>
                  <w:rFonts w:ascii="Arial" w:eastAsia="Arial" w:hAnsi="Arial" w:cs="Arial"/>
                  <w:sz w:val="18"/>
                  <w:szCs w:val="18"/>
                </w:rPr>
                <w:delText xml:space="preserve">FOP </w:delText>
              </w:r>
            </w:del>
            <w:ins w:id="96" w:author="jt" w:date="2020-09-28T16:16:00Z">
              <w:r w:rsidRPr="003453D7">
                <w:rPr>
                  <w:rFonts w:ascii="Arial" w:eastAsia="Arial" w:hAnsi="Arial" w:cs="Arial"/>
                  <w:sz w:val="18"/>
                  <w:szCs w:val="18"/>
                </w:rPr>
                <w:t xml:space="preserve">ShineDalgarno </w:t>
              </w:r>
            </w:ins>
            <w:r w:rsidRPr="003453D7">
              <w:rPr>
                <w:rFonts w:ascii="Arial" w:eastAsia="Arial" w:hAnsi="Arial" w:cs="Arial"/>
                <w:sz w:val="18"/>
                <w:szCs w:val="18"/>
              </w:rPr>
              <w:t>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AE353F6" w14:textId="52E2C64C" w:rsidR="00D26C1A" w:rsidRPr="003453D7" w:rsidRDefault="00D26C1A" w:rsidP="00D26C1A">
            <w:pPr>
              <w:widowControl w:val="0"/>
              <w:spacing w:after="0" w:line="276" w:lineRule="auto"/>
              <w:jc w:val="center"/>
              <w:rPr>
                <w:rFonts w:ascii="Arial" w:eastAsia="Arial" w:hAnsi="Arial" w:cs="Arial"/>
                <w:sz w:val="18"/>
                <w:szCs w:val="18"/>
              </w:rPr>
            </w:pPr>
            <w:ins w:id="97" w:author="jt" w:date="2020-09-28T16:15:00Z">
              <w:r w:rsidRPr="003453D7">
                <w:rPr>
                  <w:rFonts w:ascii="Arial" w:hAnsi="Arial" w:cs="Arial"/>
                  <w:color w:val="000000"/>
                  <w:sz w:val="18"/>
                  <w:szCs w:val="18"/>
                </w:rPr>
                <w:t>0.23</w:t>
              </w:r>
            </w:ins>
            <w:del w:id="98" w:author="jt" w:date="2020-09-28T16:15:00Z">
              <w:r w:rsidRPr="003453D7" w:rsidDel="000B6C81">
                <w:rPr>
                  <w:rFonts w:ascii="Arial" w:eastAsia="Arial" w:hAnsi="Arial" w:cs="Arial"/>
                  <w:sz w:val="18"/>
                  <w:szCs w:val="18"/>
                </w:rPr>
                <w:delText>0.23</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E18D957" w14:textId="6B6AB709" w:rsidR="00D26C1A" w:rsidRPr="003453D7" w:rsidRDefault="00D26C1A" w:rsidP="00D26C1A">
            <w:pPr>
              <w:widowControl w:val="0"/>
              <w:spacing w:after="0" w:line="276" w:lineRule="auto"/>
              <w:jc w:val="center"/>
              <w:rPr>
                <w:rFonts w:ascii="Arial" w:eastAsia="Arial" w:hAnsi="Arial" w:cs="Arial"/>
                <w:sz w:val="18"/>
                <w:szCs w:val="18"/>
              </w:rPr>
            </w:pPr>
            <w:ins w:id="99" w:author="jt" w:date="2020-09-28T16:14:00Z">
              <w:r w:rsidRPr="003453D7">
                <w:rPr>
                  <w:rFonts w:ascii="Arial" w:hAnsi="Arial" w:cs="Arial"/>
                  <w:color w:val="000000"/>
                  <w:sz w:val="18"/>
                  <w:szCs w:val="18"/>
                </w:rPr>
                <w:t>2.67E-3</w:t>
              </w:r>
            </w:ins>
            <w:del w:id="100" w:author="jt" w:date="2020-09-28T16:14:00Z">
              <w:r w:rsidRPr="003453D7" w:rsidDel="00FB5150">
                <w:rPr>
                  <w:rFonts w:ascii="Arial" w:eastAsia="Arial" w:hAnsi="Arial" w:cs="Arial"/>
                  <w:sz w:val="18"/>
                  <w:szCs w:val="18"/>
                </w:rPr>
                <w:delText>3.01E-03</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569154" w14:textId="03BE61FD" w:rsidR="00D26C1A" w:rsidRPr="003453D7" w:rsidRDefault="00D26C1A" w:rsidP="00D26C1A">
            <w:pPr>
              <w:widowControl w:val="0"/>
              <w:spacing w:after="0" w:line="276" w:lineRule="auto"/>
              <w:jc w:val="center"/>
              <w:rPr>
                <w:rFonts w:ascii="Arial" w:eastAsia="Arial" w:hAnsi="Arial" w:cs="Arial"/>
                <w:sz w:val="18"/>
                <w:szCs w:val="18"/>
              </w:rPr>
            </w:pPr>
            <w:ins w:id="101" w:author="jt" w:date="2020-09-28T16:14:00Z">
              <w:r w:rsidRPr="003453D7">
                <w:rPr>
                  <w:rFonts w:ascii="Arial" w:hAnsi="Arial" w:cs="Arial"/>
                  <w:color w:val="000000"/>
                  <w:sz w:val="18"/>
                  <w:szCs w:val="18"/>
                </w:rPr>
                <w:t>183.8758</w:t>
              </w:r>
            </w:ins>
            <w:del w:id="102" w:author="jt" w:date="2020-09-28T16:14:00Z">
              <w:r w:rsidRPr="003453D7" w:rsidDel="00D81F19">
                <w:rPr>
                  <w:rFonts w:ascii="Arial" w:eastAsia="Arial" w:hAnsi="Arial" w:cs="Arial"/>
                  <w:sz w:val="18"/>
                  <w:szCs w:val="18"/>
                </w:rPr>
                <w:delText>184.1</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124299" w14:textId="23C707C2" w:rsidR="00D26C1A" w:rsidRPr="003453D7" w:rsidRDefault="00D26C1A" w:rsidP="00D26C1A">
            <w:pPr>
              <w:widowControl w:val="0"/>
              <w:spacing w:after="0" w:line="276" w:lineRule="auto"/>
              <w:jc w:val="center"/>
              <w:rPr>
                <w:rFonts w:ascii="Arial" w:eastAsia="Arial" w:hAnsi="Arial" w:cs="Arial"/>
                <w:sz w:val="18"/>
                <w:szCs w:val="18"/>
              </w:rPr>
            </w:pPr>
            <w:ins w:id="103" w:author="jt" w:date="2020-09-28T16:13:00Z">
              <w:r w:rsidRPr="003453D7">
                <w:rPr>
                  <w:rFonts w:ascii="Arial" w:hAnsi="Arial" w:cs="Arial"/>
                  <w:color w:val="000000"/>
                  <w:sz w:val="18"/>
                  <w:szCs w:val="18"/>
                </w:rPr>
                <w:t>5.</w:t>
              </w:r>
            </w:ins>
            <w:ins w:id="104" w:author="jt" w:date="2020-09-30T17:02:00Z">
              <w:r w:rsidR="00EB3EBA">
                <w:rPr>
                  <w:rFonts w:ascii="Arial" w:hAnsi="Arial" w:cs="Arial"/>
                  <w:color w:val="000000"/>
                  <w:sz w:val="18"/>
                  <w:szCs w:val="18"/>
                </w:rPr>
                <w:t>1</w:t>
              </w:r>
            </w:ins>
            <w:del w:id="105" w:author="jt" w:date="2020-09-28T16:13:00Z">
              <w:r w:rsidRPr="003453D7" w:rsidDel="002675DA">
                <w:rPr>
                  <w:rFonts w:ascii="Arial" w:eastAsia="Arial" w:hAnsi="Arial" w:cs="Arial"/>
                  <w:sz w:val="18"/>
                  <w:szCs w:val="18"/>
                </w:rPr>
                <w:delText>5.3</w:delText>
              </w:r>
            </w:del>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919D74" w14:textId="091379C9" w:rsidR="00D26C1A" w:rsidRPr="003453D7" w:rsidRDefault="00D26C1A" w:rsidP="00D26C1A">
            <w:pPr>
              <w:widowControl w:val="0"/>
              <w:spacing w:after="0" w:line="276" w:lineRule="auto"/>
              <w:jc w:val="center"/>
              <w:rPr>
                <w:rFonts w:ascii="Arial" w:eastAsia="Arial" w:hAnsi="Arial" w:cs="Arial"/>
                <w:sz w:val="18"/>
                <w:szCs w:val="18"/>
              </w:rPr>
            </w:pPr>
            <w:ins w:id="106" w:author="jt" w:date="2020-09-28T16:14:00Z">
              <w:r w:rsidRPr="003453D7">
                <w:rPr>
                  <w:rFonts w:ascii="Arial" w:hAnsi="Arial" w:cs="Arial"/>
                  <w:color w:val="000000"/>
                  <w:sz w:val="18"/>
                  <w:szCs w:val="18"/>
                </w:rPr>
                <w:t>4</w:t>
              </w:r>
            </w:ins>
            <w:ins w:id="107" w:author="jt" w:date="2020-09-30T17:00:00Z">
              <w:r w:rsidR="00EB3EBA">
                <w:rPr>
                  <w:rFonts w:ascii="Arial" w:hAnsi="Arial" w:cs="Arial"/>
                  <w:color w:val="000000"/>
                  <w:sz w:val="18"/>
                  <w:szCs w:val="18"/>
                </w:rPr>
                <w:t>.</w:t>
              </w:r>
            </w:ins>
            <w:ins w:id="108" w:author="jt" w:date="2020-09-28T16:14:00Z">
              <w:r w:rsidRPr="003453D7">
                <w:rPr>
                  <w:rFonts w:ascii="Arial" w:hAnsi="Arial" w:cs="Arial"/>
                  <w:color w:val="000000"/>
                  <w:sz w:val="18"/>
                  <w:szCs w:val="18"/>
                </w:rPr>
                <w:t>5</w:t>
              </w:r>
            </w:ins>
            <w:ins w:id="109" w:author="jt" w:date="2020-09-30T17:00:00Z">
              <w:r w:rsidR="00EB3EBA">
                <w:rPr>
                  <w:rFonts w:ascii="Arial" w:hAnsi="Arial" w:cs="Arial"/>
                  <w:color w:val="000000"/>
                  <w:sz w:val="18"/>
                  <w:szCs w:val="18"/>
                </w:rPr>
                <w:t>e-2</w:t>
              </w:r>
            </w:ins>
            <w:del w:id="110" w:author="jt" w:date="2020-09-28T16:14:00Z">
              <w:r w:rsidRPr="003453D7" w:rsidDel="003B5A04">
                <w:rPr>
                  <w:rFonts w:ascii="Arial" w:eastAsia="Arial" w:hAnsi="Arial" w:cs="Arial"/>
                  <w:sz w:val="18"/>
                  <w:szCs w:val="18"/>
                </w:rPr>
                <w:delText>5.11E-02</w:delText>
              </w:r>
            </w:del>
          </w:p>
        </w:tc>
      </w:tr>
      <w:tr w:rsidR="00D26C1A" w14:paraId="5E45AA63" w14:textId="77777777">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9F9B27" w14:textId="32B2C77A" w:rsidR="00D26C1A" w:rsidRPr="003453D7" w:rsidRDefault="00D26C1A" w:rsidP="00D26C1A">
            <w:pPr>
              <w:widowControl w:val="0"/>
              <w:spacing w:after="0" w:line="276" w:lineRule="auto"/>
              <w:rPr>
                <w:rFonts w:ascii="Arial" w:eastAsia="Arial" w:hAnsi="Arial" w:cs="Arial"/>
                <w:sz w:val="18"/>
                <w:szCs w:val="18"/>
              </w:rPr>
            </w:pPr>
            <w:del w:id="111" w:author="jt" w:date="2020-09-28T16:16:00Z">
              <w:r w:rsidRPr="003453D7" w:rsidDel="00D26C1A">
                <w:rPr>
                  <w:rFonts w:ascii="Arial" w:eastAsia="Arial" w:hAnsi="Arial" w:cs="Arial"/>
                  <w:sz w:val="18"/>
                  <w:szCs w:val="18"/>
                </w:rPr>
                <w:delText>CAI (Sharp1987)</w:delText>
              </w:r>
            </w:del>
            <w:ins w:id="112" w:author="jt" w:date="2020-09-28T16:16:00Z">
              <w:r w:rsidRPr="003453D7">
                <w:rPr>
                  <w:rFonts w:ascii="Arial" w:eastAsia="Arial" w:hAnsi="Arial" w:cs="Arial"/>
                  <w:sz w:val="18"/>
                  <w:szCs w:val="18"/>
                </w:rPr>
                <w:t>FOP</w:t>
              </w:r>
            </w:ins>
            <w:r w:rsidRPr="003453D7">
              <w:rPr>
                <w:rFonts w:ascii="Arial" w:eastAsia="Arial" w:hAnsi="Arial" w:cs="Arial"/>
                <w:sz w:val="18"/>
                <w:szCs w:val="18"/>
              </w:rPr>
              <w:t xml:space="preserve"> 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100162" w14:textId="44BD1D64" w:rsidR="00D26C1A" w:rsidRPr="003453D7" w:rsidRDefault="00D26C1A" w:rsidP="00D26C1A">
            <w:pPr>
              <w:widowControl w:val="0"/>
              <w:spacing w:after="0" w:line="276" w:lineRule="auto"/>
              <w:jc w:val="center"/>
              <w:rPr>
                <w:rFonts w:ascii="Arial" w:eastAsia="Arial" w:hAnsi="Arial" w:cs="Arial"/>
                <w:sz w:val="18"/>
                <w:szCs w:val="18"/>
              </w:rPr>
            </w:pPr>
            <w:ins w:id="113" w:author="jt" w:date="2020-09-28T16:15:00Z">
              <w:r w:rsidRPr="003453D7">
                <w:rPr>
                  <w:rFonts w:ascii="Arial" w:hAnsi="Arial" w:cs="Arial"/>
                  <w:color w:val="000000"/>
                  <w:sz w:val="18"/>
                  <w:szCs w:val="18"/>
                </w:rPr>
                <w:t>0.23</w:t>
              </w:r>
            </w:ins>
            <w:del w:id="114" w:author="jt" w:date="2020-09-28T16:15:00Z">
              <w:r w:rsidRPr="003453D7" w:rsidDel="000B6C81">
                <w:rPr>
                  <w:rFonts w:ascii="Arial" w:eastAsia="Arial" w:hAnsi="Arial" w:cs="Arial"/>
                  <w:sz w:val="18"/>
                  <w:szCs w:val="18"/>
                </w:rPr>
                <w:delText>0.22</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711DAC1" w14:textId="63BAC94C" w:rsidR="00D26C1A" w:rsidRPr="003453D7" w:rsidRDefault="00D26C1A" w:rsidP="00D26C1A">
            <w:pPr>
              <w:widowControl w:val="0"/>
              <w:spacing w:after="0" w:line="276" w:lineRule="auto"/>
              <w:jc w:val="center"/>
              <w:rPr>
                <w:rFonts w:ascii="Arial" w:eastAsia="Arial" w:hAnsi="Arial" w:cs="Arial"/>
                <w:sz w:val="18"/>
                <w:szCs w:val="18"/>
              </w:rPr>
            </w:pPr>
            <w:ins w:id="115" w:author="jt" w:date="2020-09-28T16:14:00Z">
              <w:r w:rsidRPr="003453D7">
                <w:rPr>
                  <w:rFonts w:ascii="Arial" w:hAnsi="Arial" w:cs="Arial"/>
                  <w:color w:val="000000"/>
                  <w:sz w:val="18"/>
                  <w:szCs w:val="18"/>
                </w:rPr>
                <w:t>3.01E-3</w:t>
              </w:r>
            </w:ins>
            <w:del w:id="116" w:author="jt" w:date="2020-09-28T16:14:00Z">
              <w:r w:rsidRPr="003453D7" w:rsidDel="00FB5150">
                <w:rPr>
                  <w:rFonts w:ascii="Arial" w:eastAsia="Arial" w:hAnsi="Arial" w:cs="Arial"/>
                  <w:sz w:val="18"/>
                  <w:szCs w:val="18"/>
                </w:rPr>
                <w:delText>3.22E-03</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301E2E6" w14:textId="5A7135D4" w:rsidR="00D26C1A" w:rsidRPr="003453D7" w:rsidRDefault="00D26C1A" w:rsidP="00D26C1A">
            <w:pPr>
              <w:widowControl w:val="0"/>
              <w:spacing w:after="0" w:line="276" w:lineRule="auto"/>
              <w:jc w:val="center"/>
              <w:rPr>
                <w:rFonts w:ascii="Arial" w:eastAsia="Arial" w:hAnsi="Arial" w:cs="Arial"/>
                <w:sz w:val="18"/>
                <w:szCs w:val="18"/>
              </w:rPr>
            </w:pPr>
            <w:ins w:id="117" w:author="jt" w:date="2020-09-28T16:14:00Z">
              <w:r w:rsidRPr="003453D7">
                <w:rPr>
                  <w:rFonts w:ascii="Arial" w:hAnsi="Arial" w:cs="Arial"/>
                  <w:color w:val="000000"/>
                  <w:sz w:val="18"/>
                  <w:szCs w:val="18"/>
                </w:rPr>
                <w:t>184.1118</w:t>
              </w:r>
            </w:ins>
            <w:del w:id="118" w:author="jt" w:date="2020-09-28T16:14:00Z">
              <w:r w:rsidRPr="003453D7" w:rsidDel="00D81F19">
                <w:rPr>
                  <w:rFonts w:ascii="Arial" w:eastAsia="Arial" w:hAnsi="Arial" w:cs="Arial"/>
                  <w:sz w:val="18"/>
                  <w:szCs w:val="18"/>
                </w:rPr>
                <w:delText>184.2</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6A61A7" w14:textId="71FF41CF" w:rsidR="00D26C1A" w:rsidRPr="003453D7" w:rsidRDefault="00D26C1A" w:rsidP="00D26C1A">
            <w:pPr>
              <w:widowControl w:val="0"/>
              <w:spacing w:after="0" w:line="276" w:lineRule="auto"/>
              <w:jc w:val="center"/>
              <w:rPr>
                <w:rFonts w:ascii="Arial" w:eastAsia="Arial" w:hAnsi="Arial" w:cs="Arial"/>
                <w:sz w:val="18"/>
                <w:szCs w:val="18"/>
              </w:rPr>
            </w:pPr>
            <w:ins w:id="119" w:author="jt" w:date="2020-09-28T16:13:00Z">
              <w:r w:rsidRPr="003453D7">
                <w:rPr>
                  <w:rFonts w:ascii="Arial" w:hAnsi="Arial" w:cs="Arial"/>
                  <w:color w:val="000000"/>
                  <w:sz w:val="18"/>
                  <w:szCs w:val="18"/>
                </w:rPr>
                <w:t>5.3</w:t>
              </w:r>
            </w:ins>
            <w:del w:id="120" w:author="jt" w:date="2020-09-28T16:13:00Z">
              <w:r w:rsidRPr="003453D7" w:rsidDel="002675DA">
                <w:rPr>
                  <w:rFonts w:ascii="Arial" w:eastAsia="Arial" w:hAnsi="Arial" w:cs="Arial"/>
                  <w:sz w:val="18"/>
                  <w:szCs w:val="18"/>
                </w:rPr>
                <w:delText>5.5</w:delText>
              </w:r>
            </w:del>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E31242E" w14:textId="0AAA3AFE" w:rsidR="00D26C1A" w:rsidRPr="003453D7" w:rsidRDefault="00D26C1A" w:rsidP="00D26C1A">
            <w:pPr>
              <w:widowControl w:val="0"/>
              <w:spacing w:after="0" w:line="276" w:lineRule="auto"/>
              <w:jc w:val="center"/>
              <w:rPr>
                <w:rFonts w:ascii="Arial" w:eastAsia="Arial" w:hAnsi="Arial" w:cs="Arial"/>
                <w:sz w:val="18"/>
                <w:szCs w:val="18"/>
              </w:rPr>
            </w:pPr>
            <w:ins w:id="121" w:author="jt" w:date="2020-09-28T16:14:00Z">
              <w:r w:rsidRPr="003453D7">
                <w:rPr>
                  <w:rFonts w:ascii="Arial" w:hAnsi="Arial" w:cs="Arial"/>
                  <w:color w:val="000000"/>
                  <w:sz w:val="18"/>
                  <w:szCs w:val="18"/>
                </w:rPr>
                <w:t>5</w:t>
              </w:r>
            </w:ins>
            <w:ins w:id="122" w:author="jt" w:date="2020-09-30T17:00:00Z">
              <w:r w:rsidR="00EB3EBA">
                <w:rPr>
                  <w:rFonts w:ascii="Arial" w:hAnsi="Arial" w:cs="Arial"/>
                  <w:color w:val="000000"/>
                  <w:sz w:val="18"/>
                  <w:szCs w:val="18"/>
                </w:rPr>
                <w:t>.</w:t>
              </w:r>
            </w:ins>
            <w:ins w:id="123" w:author="jt" w:date="2020-09-28T16:14:00Z">
              <w:r w:rsidRPr="003453D7">
                <w:rPr>
                  <w:rFonts w:ascii="Arial" w:hAnsi="Arial" w:cs="Arial"/>
                  <w:color w:val="000000"/>
                  <w:sz w:val="18"/>
                  <w:szCs w:val="18"/>
                </w:rPr>
                <w:t>1</w:t>
              </w:r>
            </w:ins>
            <w:ins w:id="124" w:author="jt" w:date="2020-09-30T17:01:00Z">
              <w:r w:rsidR="00EB3EBA">
                <w:rPr>
                  <w:rFonts w:ascii="Arial" w:hAnsi="Arial" w:cs="Arial"/>
                  <w:color w:val="000000"/>
                  <w:sz w:val="18"/>
                  <w:szCs w:val="18"/>
                </w:rPr>
                <w:t>E-2</w:t>
              </w:r>
            </w:ins>
            <w:del w:id="125" w:author="jt" w:date="2020-09-28T16:14:00Z">
              <w:r w:rsidRPr="003453D7" w:rsidDel="003B5A04">
                <w:rPr>
                  <w:rFonts w:ascii="Arial" w:eastAsia="Arial" w:hAnsi="Arial" w:cs="Arial"/>
                  <w:sz w:val="18"/>
                  <w:szCs w:val="18"/>
                </w:rPr>
                <w:delText>5.47E-02</w:delText>
              </w:r>
            </w:del>
          </w:p>
        </w:tc>
      </w:tr>
      <w:tr w:rsidR="00D26C1A" w14:paraId="42985114" w14:textId="77777777">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1A68237" w14:textId="77777777" w:rsidR="00D26C1A" w:rsidRPr="003453D7" w:rsidRDefault="00D26C1A" w:rsidP="00D26C1A">
            <w:pPr>
              <w:widowControl w:val="0"/>
              <w:spacing w:after="0" w:line="276" w:lineRule="auto"/>
              <w:rPr>
                <w:rFonts w:ascii="Arial" w:eastAsia="Arial" w:hAnsi="Arial" w:cs="Arial"/>
                <w:sz w:val="18"/>
                <w:szCs w:val="18"/>
              </w:rPr>
            </w:pPr>
            <w:r w:rsidRPr="003453D7">
              <w:rPr>
                <w:rFonts w:ascii="Arial" w:eastAsia="Arial" w:hAnsi="Arial" w:cs="Arial"/>
                <w:sz w:val="18"/>
                <w:szCs w:val="18"/>
              </w:rPr>
              <w:t>COUSIN</w:t>
            </w:r>
            <w:r w:rsidRPr="003453D7">
              <w:rPr>
                <w:rFonts w:ascii="Arial" w:eastAsia="Arial" w:hAnsi="Arial" w:cs="Arial"/>
                <w:sz w:val="18"/>
                <w:szCs w:val="18"/>
                <w:vertAlign w:val="subscript"/>
              </w:rPr>
              <w:t>18</w:t>
            </w:r>
            <w:r w:rsidRPr="003453D7">
              <w:rPr>
                <w:rFonts w:ascii="Arial" w:eastAsia="Arial" w:hAnsi="Arial" w:cs="Arial"/>
                <w:sz w:val="18"/>
                <w:szCs w:val="18"/>
              </w:rPr>
              <w:t xml:space="preserve"> 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DE412F" w14:textId="5031E248" w:rsidR="00D26C1A" w:rsidRPr="003453D7" w:rsidRDefault="00D26C1A" w:rsidP="00D26C1A">
            <w:pPr>
              <w:widowControl w:val="0"/>
              <w:spacing w:after="0" w:line="276" w:lineRule="auto"/>
              <w:jc w:val="center"/>
              <w:rPr>
                <w:rFonts w:ascii="Arial" w:eastAsia="Arial" w:hAnsi="Arial" w:cs="Arial"/>
                <w:sz w:val="18"/>
                <w:szCs w:val="18"/>
              </w:rPr>
            </w:pPr>
            <w:ins w:id="126" w:author="jt" w:date="2020-09-28T16:15:00Z">
              <w:r w:rsidRPr="003453D7">
                <w:rPr>
                  <w:rFonts w:ascii="Arial" w:hAnsi="Arial" w:cs="Arial"/>
                  <w:color w:val="000000"/>
                  <w:sz w:val="18"/>
                  <w:szCs w:val="18"/>
                </w:rPr>
                <w:t>0.22</w:t>
              </w:r>
            </w:ins>
            <w:del w:id="127" w:author="jt" w:date="2020-09-28T16:15:00Z">
              <w:r w:rsidRPr="003453D7" w:rsidDel="000B6C81">
                <w:rPr>
                  <w:rFonts w:ascii="Arial" w:eastAsia="Arial" w:hAnsi="Arial" w:cs="Arial"/>
                  <w:sz w:val="18"/>
                  <w:szCs w:val="18"/>
                </w:rPr>
                <w:delText>0.05</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87793AB" w14:textId="7B2F0582" w:rsidR="00D26C1A" w:rsidRPr="003453D7" w:rsidRDefault="00D26C1A" w:rsidP="00D26C1A">
            <w:pPr>
              <w:widowControl w:val="0"/>
              <w:spacing w:after="0" w:line="276" w:lineRule="auto"/>
              <w:jc w:val="center"/>
              <w:rPr>
                <w:rFonts w:ascii="Arial" w:eastAsia="Arial" w:hAnsi="Arial" w:cs="Arial"/>
                <w:sz w:val="18"/>
                <w:szCs w:val="18"/>
              </w:rPr>
            </w:pPr>
            <w:ins w:id="128" w:author="jt" w:date="2020-09-28T16:14:00Z">
              <w:r w:rsidRPr="003453D7">
                <w:rPr>
                  <w:rFonts w:ascii="Arial" w:hAnsi="Arial" w:cs="Arial"/>
                  <w:color w:val="000000"/>
                  <w:sz w:val="18"/>
                  <w:szCs w:val="18"/>
                </w:rPr>
                <w:t>3.15E-3</w:t>
              </w:r>
            </w:ins>
            <w:del w:id="129" w:author="jt" w:date="2020-09-28T16:14:00Z">
              <w:r w:rsidRPr="003453D7" w:rsidDel="00FB5150">
                <w:rPr>
                  <w:rFonts w:ascii="Arial" w:eastAsia="Arial" w:hAnsi="Arial" w:cs="Arial"/>
                  <w:sz w:val="18"/>
                  <w:szCs w:val="18"/>
                </w:rPr>
                <w:delText>1.03E-01</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E690108" w14:textId="3E308B55" w:rsidR="00D26C1A" w:rsidRPr="003453D7" w:rsidRDefault="00D26C1A" w:rsidP="00D26C1A">
            <w:pPr>
              <w:widowControl w:val="0"/>
              <w:spacing w:after="0" w:line="276" w:lineRule="auto"/>
              <w:jc w:val="center"/>
              <w:rPr>
                <w:rFonts w:ascii="Arial" w:eastAsia="Arial" w:hAnsi="Arial" w:cs="Arial"/>
                <w:sz w:val="18"/>
                <w:szCs w:val="18"/>
              </w:rPr>
            </w:pPr>
            <w:ins w:id="130" w:author="jt" w:date="2020-09-28T16:14:00Z">
              <w:r w:rsidRPr="003453D7">
                <w:rPr>
                  <w:rFonts w:ascii="Arial" w:hAnsi="Arial" w:cs="Arial"/>
                  <w:color w:val="000000"/>
                  <w:sz w:val="18"/>
                  <w:szCs w:val="18"/>
                </w:rPr>
                <w:t>184.2029</w:t>
              </w:r>
            </w:ins>
            <w:del w:id="131" w:author="jt" w:date="2020-09-28T16:14:00Z">
              <w:r w:rsidRPr="003453D7" w:rsidDel="00D81F19">
                <w:rPr>
                  <w:rFonts w:ascii="Arial" w:eastAsia="Arial" w:hAnsi="Arial" w:cs="Arial"/>
                  <w:sz w:val="18"/>
                  <w:szCs w:val="18"/>
                </w:rPr>
                <w:delText>190.8</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5957C3" w14:textId="38AA3299" w:rsidR="00D26C1A" w:rsidRPr="003453D7" w:rsidRDefault="00D26C1A" w:rsidP="00D26C1A">
            <w:pPr>
              <w:widowControl w:val="0"/>
              <w:spacing w:after="0" w:line="276" w:lineRule="auto"/>
              <w:jc w:val="center"/>
              <w:rPr>
                <w:rFonts w:ascii="Arial" w:eastAsia="Arial" w:hAnsi="Arial" w:cs="Arial"/>
                <w:sz w:val="18"/>
                <w:szCs w:val="18"/>
              </w:rPr>
            </w:pPr>
            <w:ins w:id="132" w:author="jt" w:date="2020-09-28T16:13:00Z">
              <w:r w:rsidRPr="003453D7">
                <w:rPr>
                  <w:rFonts w:ascii="Arial" w:hAnsi="Arial" w:cs="Arial"/>
                  <w:color w:val="000000"/>
                  <w:sz w:val="18"/>
                  <w:szCs w:val="18"/>
                </w:rPr>
                <w:t>5.48</w:t>
              </w:r>
            </w:ins>
            <w:del w:id="133" w:author="jt" w:date="2020-09-28T16:13:00Z">
              <w:r w:rsidRPr="003453D7" w:rsidDel="002675DA">
                <w:rPr>
                  <w:rFonts w:ascii="Arial" w:eastAsia="Arial" w:hAnsi="Arial" w:cs="Arial"/>
                  <w:sz w:val="18"/>
                  <w:szCs w:val="18"/>
                </w:rPr>
                <w:delText>12.0</w:delText>
              </w:r>
            </w:del>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88B519" w14:textId="0DBC8EA1" w:rsidR="00D26C1A" w:rsidRPr="003453D7" w:rsidRDefault="00D26C1A" w:rsidP="00D26C1A">
            <w:pPr>
              <w:widowControl w:val="0"/>
              <w:spacing w:after="0" w:line="276" w:lineRule="auto"/>
              <w:jc w:val="center"/>
              <w:rPr>
                <w:rFonts w:ascii="Arial" w:eastAsia="Arial" w:hAnsi="Arial" w:cs="Arial"/>
                <w:sz w:val="18"/>
                <w:szCs w:val="18"/>
              </w:rPr>
            </w:pPr>
            <w:ins w:id="134" w:author="jt" w:date="2020-09-28T16:14:00Z">
              <w:r w:rsidRPr="003453D7">
                <w:rPr>
                  <w:rFonts w:ascii="Arial" w:hAnsi="Arial" w:cs="Arial"/>
                  <w:color w:val="000000"/>
                  <w:sz w:val="18"/>
                  <w:szCs w:val="18"/>
                </w:rPr>
                <w:t>5</w:t>
              </w:r>
            </w:ins>
            <w:ins w:id="135" w:author="jt" w:date="2020-09-30T17:01:00Z">
              <w:r w:rsidR="00EB3EBA">
                <w:rPr>
                  <w:rFonts w:ascii="Arial" w:hAnsi="Arial" w:cs="Arial"/>
                  <w:color w:val="000000"/>
                  <w:sz w:val="18"/>
                  <w:szCs w:val="18"/>
                </w:rPr>
                <w:t>.</w:t>
              </w:r>
            </w:ins>
            <w:ins w:id="136" w:author="jt" w:date="2020-09-28T16:14:00Z">
              <w:r w:rsidRPr="003453D7">
                <w:rPr>
                  <w:rFonts w:ascii="Arial" w:hAnsi="Arial" w:cs="Arial"/>
                  <w:color w:val="000000"/>
                  <w:sz w:val="18"/>
                  <w:szCs w:val="18"/>
                </w:rPr>
                <w:t>3</w:t>
              </w:r>
            </w:ins>
            <w:ins w:id="137" w:author="jt" w:date="2020-09-30T17:01:00Z">
              <w:r w:rsidR="00EB3EBA">
                <w:rPr>
                  <w:rFonts w:ascii="Arial" w:hAnsi="Arial" w:cs="Arial"/>
                  <w:color w:val="000000"/>
                  <w:sz w:val="18"/>
                  <w:szCs w:val="18"/>
                </w:rPr>
                <w:t>E-2</w:t>
              </w:r>
            </w:ins>
            <w:del w:id="138" w:author="jt" w:date="2020-09-28T16:14:00Z">
              <w:r w:rsidRPr="003453D7" w:rsidDel="003B5A04">
                <w:rPr>
                  <w:rFonts w:ascii="Arial" w:eastAsia="Arial" w:hAnsi="Arial" w:cs="Arial"/>
                  <w:sz w:val="18"/>
                  <w:szCs w:val="18"/>
                </w:rPr>
                <w:delText>1.00E+00</w:delText>
              </w:r>
            </w:del>
          </w:p>
        </w:tc>
      </w:tr>
      <w:tr w:rsidR="00D26C1A" w14:paraId="038E4D40" w14:textId="77777777">
        <w:trPr>
          <w:trHeight w:val="330"/>
        </w:trPr>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86B53AA" w14:textId="6A8B9CA2" w:rsidR="00D26C1A" w:rsidRPr="003453D7" w:rsidRDefault="00D26C1A" w:rsidP="00D26C1A">
            <w:pPr>
              <w:widowControl w:val="0"/>
              <w:spacing w:after="0" w:line="276" w:lineRule="auto"/>
              <w:rPr>
                <w:rFonts w:ascii="Arial" w:eastAsia="Arial" w:hAnsi="Arial" w:cs="Arial"/>
                <w:sz w:val="18"/>
                <w:szCs w:val="18"/>
              </w:rPr>
            </w:pPr>
            <w:del w:id="139" w:author="jt" w:date="2020-09-28T16:17:00Z">
              <w:r w:rsidRPr="003453D7" w:rsidDel="00D26C1A">
                <w:rPr>
                  <w:rFonts w:ascii="Arial" w:eastAsia="Arial" w:hAnsi="Arial" w:cs="Arial"/>
                  <w:sz w:val="18"/>
                  <w:szCs w:val="18"/>
                </w:rPr>
                <w:delText xml:space="preserve">GC3 </w:delText>
              </w:r>
            </w:del>
            <w:ins w:id="140" w:author="jt" w:date="2020-09-28T16:17:00Z">
              <w:r w:rsidRPr="003453D7">
                <w:rPr>
                  <w:rFonts w:ascii="Arial" w:eastAsia="Arial" w:hAnsi="Arial" w:cs="Arial"/>
                  <w:sz w:val="18"/>
                  <w:szCs w:val="18"/>
                </w:rPr>
                <w:t xml:space="preserve">CAI (Sharp1987) </w:t>
              </w:r>
            </w:ins>
            <w:r w:rsidRPr="003453D7">
              <w:rPr>
                <w:rFonts w:ascii="Arial" w:eastAsia="Arial" w:hAnsi="Arial" w:cs="Arial"/>
                <w:sz w:val="18"/>
                <w:szCs w:val="18"/>
              </w:rPr>
              <w:t>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8759412" w14:textId="61C865B9" w:rsidR="00D26C1A" w:rsidRPr="003453D7" w:rsidRDefault="00D26C1A" w:rsidP="00D26C1A">
            <w:pPr>
              <w:widowControl w:val="0"/>
              <w:spacing w:after="0" w:line="276" w:lineRule="auto"/>
              <w:jc w:val="center"/>
              <w:rPr>
                <w:rFonts w:ascii="Arial" w:eastAsia="Arial" w:hAnsi="Arial" w:cs="Arial"/>
                <w:sz w:val="18"/>
                <w:szCs w:val="18"/>
              </w:rPr>
            </w:pPr>
            <w:ins w:id="141" w:author="jt" w:date="2020-09-28T16:15:00Z">
              <w:r w:rsidRPr="003453D7">
                <w:rPr>
                  <w:rFonts w:ascii="Arial" w:hAnsi="Arial" w:cs="Arial"/>
                  <w:color w:val="000000"/>
                  <w:sz w:val="18"/>
                  <w:szCs w:val="18"/>
                </w:rPr>
                <w:t>0.21</w:t>
              </w:r>
            </w:ins>
            <w:del w:id="142" w:author="jt" w:date="2020-09-28T16:15:00Z">
              <w:r w:rsidRPr="003453D7" w:rsidDel="000B6C81">
                <w:rPr>
                  <w:rFonts w:ascii="Arial" w:eastAsia="Arial" w:hAnsi="Arial" w:cs="Arial"/>
                  <w:sz w:val="18"/>
                  <w:szCs w:val="18"/>
                </w:rPr>
                <w:delText>0.04</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BE6548" w14:textId="29680985" w:rsidR="00D26C1A" w:rsidRPr="003453D7" w:rsidRDefault="00D26C1A" w:rsidP="00D26C1A">
            <w:pPr>
              <w:widowControl w:val="0"/>
              <w:spacing w:after="0" w:line="276" w:lineRule="auto"/>
              <w:jc w:val="center"/>
              <w:rPr>
                <w:rFonts w:ascii="Arial" w:eastAsia="Arial" w:hAnsi="Arial" w:cs="Arial"/>
                <w:sz w:val="18"/>
                <w:szCs w:val="18"/>
              </w:rPr>
            </w:pPr>
            <w:ins w:id="143" w:author="jt" w:date="2020-09-28T16:14:00Z">
              <w:r w:rsidRPr="003453D7">
                <w:rPr>
                  <w:rFonts w:ascii="Arial" w:hAnsi="Arial" w:cs="Arial"/>
                  <w:color w:val="000000"/>
                  <w:sz w:val="18"/>
                  <w:szCs w:val="18"/>
                </w:rPr>
                <w:t>4.32E-3</w:t>
              </w:r>
            </w:ins>
            <w:del w:id="144" w:author="jt" w:date="2020-09-28T16:14:00Z">
              <w:r w:rsidRPr="003453D7" w:rsidDel="00FB5150">
                <w:rPr>
                  <w:rFonts w:ascii="Arial" w:eastAsia="Arial" w:hAnsi="Arial" w:cs="Arial"/>
                  <w:sz w:val="18"/>
                  <w:szCs w:val="18"/>
                </w:rPr>
                <w:delText>1.51E-01</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04066FB" w14:textId="1D68DD0E" w:rsidR="00D26C1A" w:rsidRPr="003453D7" w:rsidRDefault="00D26C1A" w:rsidP="00D26C1A">
            <w:pPr>
              <w:widowControl w:val="0"/>
              <w:spacing w:after="0" w:line="276" w:lineRule="auto"/>
              <w:jc w:val="center"/>
              <w:rPr>
                <w:rFonts w:ascii="Arial" w:eastAsia="Arial" w:hAnsi="Arial" w:cs="Arial"/>
                <w:sz w:val="18"/>
                <w:szCs w:val="18"/>
              </w:rPr>
            </w:pPr>
            <w:ins w:id="145" w:author="jt" w:date="2020-09-28T16:14:00Z">
              <w:r w:rsidRPr="003453D7">
                <w:rPr>
                  <w:rFonts w:ascii="Arial" w:hAnsi="Arial" w:cs="Arial"/>
                  <w:color w:val="000000"/>
                  <w:sz w:val="18"/>
                  <w:szCs w:val="18"/>
                </w:rPr>
                <w:t>184.8246</w:t>
              </w:r>
            </w:ins>
            <w:del w:id="146" w:author="jt" w:date="2020-09-28T16:14:00Z">
              <w:r w:rsidRPr="003453D7" w:rsidDel="00D81F19">
                <w:rPr>
                  <w:rFonts w:ascii="Arial" w:eastAsia="Arial" w:hAnsi="Arial" w:cs="Arial"/>
                  <w:sz w:val="18"/>
                  <w:szCs w:val="18"/>
                </w:rPr>
                <w:delText>191.4</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BB6D46" w14:textId="0B7C16AC" w:rsidR="00D26C1A" w:rsidRPr="003453D7" w:rsidRDefault="00D26C1A" w:rsidP="00D26C1A">
            <w:pPr>
              <w:widowControl w:val="0"/>
              <w:spacing w:after="0" w:line="276" w:lineRule="auto"/>
              <w:jc w:val="center"/>
              <w:rPr>
                <w:rFonts w:ascii="Arial" w:eastAsia="Arial" w:hAnsi="Arial" w:cs="Arial"/>
                <w:sz w:val="18"/>
                <w:szCs w:val="18"/>
              </w:rPr>
            </w:pPr>
            <w:ins w:id="147" w:author="jt" w:date="2020-09-28T16:13:00Z">
              <w:r w:rsidRPr="003453D7">
                <w:rPr>
                  <w:rFonts w:ascii="Arial" w:hAnsi="Arial" w:cs="Arial"/>
                  <w:color w:val="000000"/>
                  <w:sz w:val="18"/>
                  <w:szCs w:val="18"/>
                </w:rPr>
                <w:t>6.0</w:t>
              </w:r>
            </w:ins>
            <w:del w:id="148" w:author="jt" w:date="2020-09-28T16:13:00Z">
              <w:r w:rsidRPr="003453D7" w:rsidDel="002675DA">
                <w:rPr>
                  <w:rFonts w:ascii="Arial" w:eastAsia="Arial" w:hAnsi="Arial" w:cs="Arial"/>
                  <w:sz w:val="18"/>
                  <w:szCs w:val="18"/>
                </w:rPr>
                <w:delText>12.6</w:delText>
              </w:r>
            </w:del>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E5BD1D9" w14:textId="6D306564" w:rsidR="00D26C1A" w:rsidRPr="003453D7" w:rsidRDefault="00D26C1A" w:rsidP="00D26C1A">
            <w:pPr>
              <w:widowControl w:val="0"/>
              <w:spacing w:after="0" w:line="276" w:lineRule="auto"/>
              <w:jc w:val="center"/>
              <w:rPr>
                <w:rFonts w:ascii="Arial" w:eastAsia="Arial" w:hAnsi="Arial" w:cs="Arial"/>
                <w:sz w:val="18"/>
                <w:szCs w:val="18"/>
              </w:rPr>
            </w:pPr>
            <w:ins w:id="149" w:author="jt" w:date="2020-09-28T16:14:00Z">
              <w:r w:rsidRPr="003453D7">
                <w:rPr>
                  <w:rFonts w:ascii="Arial" w:hAnsi="Arial" w:cs="Arial"/>
                  <w:color w:val="000000"/>
                  <w:sz w:val="18"/>
                  <w:szCs w:val="18"/>
                </w:rPr>
                <w:t>7</w:t>
              </w:r>
            </w:ins>
            <w:ins w:id="150" w:author="jt" w:date="2020-09-30T17:01:00Z">
              <w:r w:rsidR="00EB3EBA">
                <w:rPr>
                  <w:rFonts w:ascii="Arial" w:hAnsi="Arial" w:cs="Arial"/>
                  <w:color w:val="000000"/>
                  <w:sz w:val="18"/>
                  <w:szCs w:val="18"/>
                </w:rPr>
                <w:t>.</w:t>
              </w:r>
            </w:ins>
            <w:ins w:id="151" w:author="jt" w:date="2020-09-28T16:14:00Z">
              <w:r w:rsidRPr="003453D7">
                <w:rPr>
                  <w:rFonts w:ascii="Arial" w:hAnsi="Arial" w:cs="Arial"/>
                  <w:color w:val="000000"/>
                  <w:sz w:val="18"/>
                  <w:szCs w:val="18"/>
                </w:rPr>
                <w:t>3</w:t>
              </w:r>
            </w:ins>
            <w:ins w:id="152" w:author="jt" w:date="2020-09-30T17:01:00Z">
              <w:r w:rsidR="00EB3EBA">
                <w:rPr>
                  <w:rFonts w:ascii="Arial" w:hAnsi="Arial" w:cs="Arial"/>
                  <w:color w:val="000000"/>
                  <w:sz w:val="18"/>
                  <w:szCs w:val="18"/>
                </w:rPr>
                <w:t>E-2</w:t>
              </w:r>
            </w:ins>
            <w:del w:id="153" w:author="jt" w:date="2020-09-28T16:14:00Z">
              <w:r w:rsidRPr="003453D7" w:rsidDel="003B5A04">
                <w:rPr>
                  <w:rFonts w:ascii="Arial" w:eastAsia="Arial" w:hAnsi="Arial" w:cs="Arial"/>
                  <w:sz w:val="18"/>
                  <w:szCs w:val="18"/>
                </w:rPr>
                <w:delText>1.00E+00</w:delText>
              </w:r>
            </w:del>
          </w:p>
        </w:tc>
      </w:tr>
      <w:tr w:rsidR="00D26C1A" w14:paraId="183FA5E7" w14:textId="77777777">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5363472" w14:textId="5B574C9C" w:rsidR="00D26C1A" w:rsidRPr="003453D7" w:rsidRDefault="00D26C1A" w:rsidP="00D26C1A">
            <w:pPr>
              <w:widowControl w:val="0"/>
              <w:spacing w:after="0" w:line="276" w:lineRule="auto"/>
              <w:rPr>
                <w:rFonts w:ascii="Arial" w:eastAsia="Arial" w:hAnsi="Arial" w:cs="Arial"/>
                <w:sz w:val="18"/>
                <w:szCs w:val="18"/>
              </w:rPr>
            </w:pPr>
            <w:del w:id="154" w:author="jt" w:date="2020-09-28T16:17:00Z">
              <w:r w:rsidRPr="003453D7" w:rsidDel="00D26C1A">
                <w:rPr>
                  <w:rFonts w:ascii="Arial" w:eastAsia="Arial" w:hAnsi="Arial" w:cs="Arial"/>
                  <w:sz w:val="18"/>
                  <w:szCs w:val="18"/>
                </w:rPr>
                <w:delText xml:space="preserve">tAI </w:delText>
              </w:r>
            </w:del>
            <w:ins w:id="155" w:author="jt" w:date="2020-09-28T16:17:00Z">
              <w:r w:rsidRPr="003453D7">
                <w:rPr>
                  <w:rFonts w:ascii="Arial" w:eastAsia="Arial" w:hAnsi="Arial" w:cs="Arial"/>
                  <w:sz w:val="18"/>
                  <w:szCs w:val="18"/>
                </w:rPr>
                <w:t xml:space="preserve">GC3 </w:t>
              </w:r>
            </w:ins>
            <w:r w:rsidRPr="003453D7">
              <w:rPr>
                <w:rFonts w:ascii="Arial" w:eastAsia="Arial" w:hAnsi="Arial" w:cs="Arial"/>
                <w:sz w:val="18"/>
                <w:szCs w:val="18"/>
              </w:rPr>
              <w:t>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86A2A1" w14:textId="170CBDEA" w:rsidR="00D26C1A" w:rsidRPr="003453D7" w:rsidRDefault="00D26C1A" w:rsidP="00D26C1A">
            <w:pPr>
              <w:widowControl w:val="0"/>
              <w:spacing w:after="0" w:line="276" w:lineRule="auto"/>
              <w:jc w:val="center"/>
              <w:rPr>
                <w:rFonts w:ascii="Arial" w:eastAsia="Arial" w:hAnsi="Arial" w:cs="Arial"/>
                <w:sz w:val="18"/>
                <w:szCs w:val="18"/>
              </w:rPr>
            </w:pPr>
            <w:ins w:id="156" w:author="jt" w:date="2020-09-28T16:15:00Z">
              <w:r w:rsidRPr="003453D7">
                <w:rPr>
                  <w:rFonts w:ascii="Arial" w:hAnsi="Arial" w:cs="Arial"/>
                  <w:color w:val="000000"/>
                  <w:sz w:val="18"/>
                  <w:szCs w:val="18"/>
                </w:rPr>
                <w:t>0.04</w:t>
              </w:r>
            </w:ins>
            <w:del w:id="157" w:author="jt" w:date="2020-09-28T16:15:00Z">
              <w:r w:rsidRPr="003453D7" w:rsidDel="000B6C81">
                <w:rPr>
                  <w:rFonts w:ascii="Arial" w:eastAsia="Arial" w:hAnsi="Arial" w:cs="Arial"/>
                  <w:sz w:val="18"/>
                  <w:szCs w:val="18"/>
                </w:rPr>
                <w:delText>0.01</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719AA38" w14:textId="172366AD" w:rsidR="00D26C1A" w:rsidRPr="003453D7" w:rsidRDefault="00D26C1A" w:rsidP="00D26C1A">
            <w:pPr>
              <w:widowControl w:val="0"/>
              <w:spacing w:after="0" w:line="276" w:lineRule="auto"/>
              <w:jc w:val="center"/>
              <w:rPr>
                <w:rFonts w:ascii="Arial" w:eastAsia="Arial" w:hAnsi="Arial" w:cs="Arial"/>
                <w:sz w:val="18"/>
                <w:szCs w:val="18"/>
              </w:rPr>
            </w:pPr>
            <w:ins w:id="158" w:author="jt" w:date="2020-09-28T16:14:00Z">
              <w:r w:rsidRPr="003453D7">
                <w:rPr>
                  <w:rFonts w:ascii="Arial" w:hAnsi="Arial" w:cs="Arial"/>
                  <w:color w:val="000000"/>
                  <w:sz w:val="18"/>
                  <w:szCs w:val="18"/>
                </w:rPr>
                <w:t>1.51E-1</w:t>
              </w:r>
            </w:ins>
            <w:del w:id="159" w:author="jt" w:date="2020-09-28T16:14:00Z">
              <w:r w:rsidRPr="003453D7" w:rsidDel="00FB5150">
                <w:rPr>
                  <w:rFonts w:ascii="Arial" w:eastAsia="Arial" w:hAnsi="Arial" w:cs="Arial"/>
                  <w:sz w:val="18"/>
                  <w:szCs w:val="18"/>
                </w:rPr>
                <w:delText>2.49E-01</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EA3F4DE" w14:textId="0A62634B" w:rsidR="00D26C1A" w:rsidRPr="003453D7" w:rsidRDefault="00D26C1A" w:rsidP="00D26C1A">
            <w:pPr>
              <w:widowControl w:val="0"/>
              <w:spacing w:after="0" w:line="276" w:lineRule="auto"/>
              <w:jc w:val="center"/>
              <w:rPr>
                <w:rFonts w:ascii="Arial" w:eastAsia="Arial" w:hAnsi="Arial" w:cs="Arial"/>
                <w:sz w:val="18"/>
                <w:szCs w:val="18"/>
              </w:rPr>
            </w:pPr>
            <w:ins w:id="160" w:author="jt" w:date="2020-09-28T16:14:00Z">
              <w:r w:rsidRPr="003453D7">
                <w:rPr>
                  <w:rFonts w:ascii="Arial" w:hAnsi="Arial" w:cs="Arial"/>
                  <w:color w:val="000000"/>
                  <w:sz w:val="18"/>
                  <w:szCs w:val="18"/>
                </w:rPr>
                <w:t>191.3975</w:t>
              </w:r>
            </w:ins>
            <w:del w:id="161" w:author="jt" w:date="2020-09-28T16:14:00Z">
              <w:r w:rsidRPr="003453D7" w:rsidDel="00D81F19">
                <w:rPr>
                  <w:rFonts w:ascii="Arial" w:eastAsia="Arial" w:hAnsi="Arial" w:cs="Arial"/>
                  <w:sz w:val="18"/>
                  <w:szCs w:val="18"/>
                </w:rPr>
                <w:delText>192.2</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2F5D046" w14:textId="7AC235AA" w:rsidR="00D26C1A" w:rsidRPr="003453D7" w:rsidRDefault="00D26C1A" w:rsidP="00D26C1A">
            <w:pPr>
              <w:widowControl w:val="0"/>
              <w:spacing w:after="0" w:line="276" w:lineRule="auto"/>
              <w:jc w:val="center"/>
              <w:rPr>
                <w:rFonts w:ascii="Arial" w:eastAsia="Arial" w:hAnsi="Arial" w:cs="Arial"/>
                <w:sz w:val="18"/>
                <w:szCs w:val="18"/>
              </w:rPr>
            </w:pPr>
            <w:ins w:id="162" w:author="jt" w:date="2020-09-28T16:13:00Z">
              <w:r w:rsidRPr="003453D7">
                <w:rPr>
                  <w:rFonts w:ascii="Arial" w:hAnsi="Arial" w:cs="Arial"/>
                  <w:color w:val="000000"/>
                  <w:sz w:val="18"/>
                  <w:szCs w:val="18"/>
                </w:rPr>
                <w:t>12.6</w:t>
              </w:r>
            </w:ins>
            <w:del w:id="163" w:author="jt" w:date="2020-09-28T16:13:00Z">
              <w:r w:rsidRPr="003453D7" w:rsidDel="002675DA">
                <w:rPr>
                  <w:rFonts w:ascii="Arial" w:eastAsia="Arial" w:hAnsi="Arial" w:cs="Arial"/>
                  <w:sz w:val="18"/>
                  <w:szCs w:val="18"/>
                </w:rPr>
                <w:delText>13.4</w:delText>
              </w:r>
            </w:del>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43EF4A" w14:textId="1183AAA9" w:rsidR="00D26C1A" w:rsidRPr="003453D7" w:rsidRDefault="00D26C1A" w:rsidP="00D26C1A">
            <w:pPr>
              <w:widowControl w:val="0"/>
              <w:spacing w:after="0" w:line="276" w:lineRule="auto"/>
              <w:jc w:val="center"/>
              <w:rPr>
                <w:rFonts w:ascii="Arial" w:eastAsia="Arial" w:hAnsi="Arial" w:cs="Arial"/>
                <w:sz w:val="18"/>
                <w:szCs w:val="18"/>
              </w:rPr>
            </w:pPr>
            <w:ins w:id="164" w:author="jt" w:date="2020-09-28T16:14:00Z">
              <w:r w:rsidRPr="003453D7">
                <w:rPr>
                  <w:rFonts w:ascii="Arial" w:hAnsi="Arial" w:cs="Arial"/>
                  <w:color w:val="000000"/>
                  <w:sz w:val="18"/>
                  <w:szCs w:val="18"/>
                </w:rPr>
                <w:t>1</w:t>
              </w:r>
            </w:ins>
            <w:del w:id="165" w:author="jt" w:date="2020-09-28T16:14:00Z">
              <w:r w:rsidRPr="003453D7" w:rsidDel="003B5A04">
                <w:rPr>
                  <w:rFonts w:ascii="Arial" w:eastAsia="Arial" w:hAnsi="Arial" w:cs="Arial"/>
                  <w:sz w:val="18"/>
                  <w:szCs w:val="18"/>
                </w:rPr>
                <w:delText>1.00E+00</w:delText>
              </w:r>
            </w:del>
          </w:p>
        </w:tc>
      </w:tr>
      <w:tr w:rsidR="00D26C1A" w14:paraId="3DFBC4F3" w14:textId="77777777">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CCC5559" w14:textId="1094E86C" w:rsidR="00D26C1A" w:rsidRPr="003453D7" w:rsidRDefault="00D26C1A" w:rsidP="00D26C1A">
            <w:pPr>
              <w:widowControl w:val="0"/>
              <w:spacing w:after="0" w:line="276" w:lineRule="auto"/>
              <w:rPr>
                <w:rFonts w:ascii="Arial" w:eastAsia="Arial" w:hAnsi="Arial" w:cs="Arial"/>
                <w:sz w:val="18"/>
                <w:szCs w:val="18"/>
              </w:rPr>
            </w:pPr>
            <w:del w:id="166" w:author="jt" w:date="2020-09-28T16:17:00Z">
              <w:r w:rsidRPr="003453D7" w:rsidDel="00D26C1A">
                <w:rPr>
                  <w:rFonts w:ascii="Arial" w:eastAsia="Arial" w:hAnsi="Arial" w:cs="Arial"/>
                  <w:sz w:val="18"/>
                  <w:szCs w:val="18"/>
                </w:rPr>
                <w:delText xml:space="preserve">CPB </w:delText>
              </w:r>
            </w:del>
            <w:ins w:id="167" w:author="jt" w:date="2020-09-28T16:17:00Z">
              <w:r w:rsidRPr="003453D7">
                <w:rPr>
                  <w:rFonts w:ascii="Arial" w:eastAsia="Arial" w:hAnsi="Arial" w:cs="Arial"/>
                  <w:sz w:val="18"/>
                  <w:szCs w:val="18"/>
                </w:rPr>
                <w:t xml:space="preserve">tAI </w:t>
              </w:r>
            </w:ins>
            <w:r w:rsidRPr="003453D7">
              <w:rPr>
                <w:rFonts w:ascii="Arial" w:eastAsia="Arial" w:hAnsi="Arial" w:cs="Arial"/>
                <w:sz w:val="18"/>
                <w:szCs w:val="18"/>
              </w:rPr>
              <w:t>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5F32DA5" w14:textId="1A1D318D" w:rsidR="00D26C1A" w:rsidRPr="003453D7" w:rsidRDefault="00D26C1A" w:rsidP="00D26C1A">
            <w:pPr>
              <w:widowControl w:val="0"/>
              <w:spacing w:after="0" w:line="276" w:lineRule="auto"/>
              <w:jc w:val="center"/>
              <w:rPr>
                <w:rFonts w:ascii="Arial" w:eastAsia="Arial" w:hAnsi="Arial" w:cs="Arial"/>
                <w:sz w:val="18"/>
                <w:szCs w:val="18"/>
              </w:rPr>
            </w:pPr>
            <w:ins w:id="168" w:author="jt" w:date="2020-09-28T16:15:00Z">
              <w:r w:rsidRPr="003453D7">
                <w:rPr>
                  <w:rFonts w:ascii="Arial" w:hAnsi="Arial" w:cs="Arial"/>
                  <w:color w:val="000000"/>
                  <w:sz w:val="18"/>
                  <w:szCs w:val="18"/>
                </w:rPr>
                <w:t>0.01</w:t>
              </w:r>
            </w:ins>
            <w:del w:id="169" w:author="jt" w:date="2020-09-28T16:15:00Z">
              <w:r w:rsidRPr="003453D7" w:rsidDel="000B6C81">
                <w:rPr>
                  <w:rFonts w:ascii="Arial" w:eastAsia="Arial" w:hAnsi="Arial" w:cs="Arial"/>
                  <w:sz w:val="18"/>
                  <w:szCs w:val="18"/>
                </w:rPr>
                <w:delText>0.01</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D2AE582" w14:textId="162A8172" w:rsidR="00D26C1A" w:rsidRPr="003453D7" w:rsidRDefault="00D26C1A" w:rsidP="00D26C1A">
            <w:pPr>
              <w:widowControl w:val="0"/>
              <w:spacing w:after="0" w:line="276" w:lineRule="auto"/>
              <w:jc w:val="center"/>
              <w:rPr>
                <w:rFonts w:ascii="Arial" w:eastAsia="Arial" w:hAnsi="Arial" w:cs="Arial"/>
                <w:sz w:val="18"/>
                <w:szCs w:val="18"/>
              </w:rPr>
            </w:pPr>
            <w:ins w:id="170" w:author="jt" w:date="2020-09-28T16:14:00Z">
              <w:r w:rsidRPr="003453D7">
                <w:rPr>
                  <w:rFonts w:ascii="Arial" w:hAnsi="Arial" w:cs="Arial"/>
                  <w:color w:val="000000"/>
                  <w:sz w:val="18"/>
                  <w:szCs w:val="18"/>
                </w:rPr>
                <w:t>2.49E-1</w:t>
              </w:r>
            </w:ins>
            <w:del w:id="171" w:author="jt" w:date="2020-09-28T16:14:00Z">
              <w:r w:rsidRPr="003453D7" w:rsidDel="00FB5150">
                <w:rPr>
                  <w:rFonts w:ascii="Arial" w:eastAsia="Arial" w:hAnsi="Arial" w:cs="Arial"/>
                  <w:sz w:val="18"/>
                  <w:szCs w:val="18"/>
                </w:rPr>
                <w:delText>2.64E-01</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B3B2DF" w14:textId="29C59F61" w:rsidR="00D26C1A" w:rsidRPr="003453D7" w:rsidRDefault="00D26C1A" w:rsidP="00D26C1A">
            <w:pPr>
              <w:widowControl w:val="0"/>
              <w:spacing w:after="0" w:line="276" w:lineRule="auto"/>
              <w:jc w:val="center"/>
              <w:rPr>
                <w:rFonts w:ascii="Arial" w:eastAsia="Arial" w:hAnsi="Arial" w:cs="Arial"/>
                <w:sz w:val="18"/>
                <w:szCs w:val="18"/>
              </w:rPr>
            </w:pPr>
            <w:ins w:id="172" w:author="jt" w:date="2020-09-28T16:14:00Z">
              <w:r w:rsidRPr="003453D7">
                <w:rPr>
                  <w:rFonts w:ascii="Arial" w:hAnsi="Arial" w:cs="Arial"/>
                  <w:color w:val="000000"/>
                  <w:sz w:val="18"/>
                  <w:szCs w:val="18"/>
                </w:rPr>
                <w:t>192.1899</w:t>
              </w:r>
            </w:ins>
            <w:del w:id="173" w:author="jt" w:date="2020-09-28T16:14:00Z">
              <w:r w:rsidRPr="003453D7" w:rsidDel="00D81F19">
                <w:rPr>
                  <w:rFonts w:ascii="Arial" w:eastAsia="Arial" w:hAnsi="Arial" w:cs="Arial"/>
                  <w:sz w:val="18"/>
                  <w:szCs w:val="18"/>
                </w:rPr>
                <w:delText>192.3</w:delText>
              </w:r>
            </w:del>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E1FE97" w14:textId="347AF29B" w:rsidR="00D26C1A" w:rsidRPr="003453D7" w:rsidRDefault="00D26C1A" w:rsidP="00D26C1A">
            <w:pPr>
              <w:widowControl w:val="0"/>
              <w:spacing w:after="0" w:line="276" w:lineRule="auto"/>
              <w:jc w:val="center"/>
              <w:rPr>
                <w:rFonts w:ascii="Arial" w:eastAsia="Arial" w:hAnsi="Arial" w:cs="Arial"/>
                <w:sz w:val="18"/>
                <w:szCs w:val="18"/>
              </w:rPr>
            </w:pPr>
            <w:ins w:id="174" w:author="jt" w:date="2020-09-28T16:13:00Z">
              <w:r w:rsidRPr="003453D7">
                <w:rPr>
                  <w:rFonts w:ascii="Arial" w:hAnsi="Arial" w:cs="Arial"/>
                  <w:color w:val="000000"/>
                  <w:sz w:val="18"/>
                  <w:szCs w:val="18"/>
                </w:rPr>
                <w:t>13.4</w:t>
              </w:r>
            </w:ins>
            <w:del w:id="175" w:author="jt" w:date="2020-09-28T16:13:00Z">
              <w:r w:rsidRPr="003453D7" w:rsidDel="002675DA">
                <w:rPr>
                  <w:rFonts w:ascii="Arial" w:eastAsia="Arial" w:hAnsi="Arial" w:cs="Arial"/>
                  <w:sz w:val="18"/>
                  <w:szCs w:val="18"/>
                </w:rPr>
                <w:delText>13.5</w:delText>
              </w:r>
            </w:del>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9F097C9" w14:textId="6774684D" w:rsidR="00D26C1A" w:rsidRPr="003453D7" w:rsidRDefault="00D26C1A" w:rsidP="00D26C1A">
            <w:pPr>
              <w:widowControl w:val="0"/>
              <w:spacing w:after="0" w:line="276" w:lineRule="auto"/>
              <w:jc w:val="center"/>
              <w:rPr>
                <w:rFonts w:ascii="Arial" w:eastAsia="Arial" w:hAnsi="Arial" w:cs="Arial"/>
                <w:sz w:val="18"/>
                <w:szCs w:val="18"/>
              </w:rPr>
            </w:pPr>
            <w:ins w:id="176" w:author="jt" w:date="2020-09-28T16:14:00Z">
              <w:r w:rsidRPr="003453D7">
                <w:rPr>
                  <w:rFonts w:ascii="Arial" w:hAnsi="Arial" w:cs="Arial"/>
                  <w:color w:val="000000"/>
                  <w:sz w:val="18"/>
                  <w:szCs w:val="18"/>
                </w:rPr>
                <w:t>1</w:t>
              </w:r>
            </w:ins>
            <w:del w:id="177" w:author="jt" w:date="2020-09-28T16:14:00Z">
              <w:r w:rsidRPr="003453D7" w:rsidDel="003B5A04">
                <w:rPr>
                  <w:rFonts w:ascii="Arial" w:eastAsia="Arial" w:hAnsi="Arial" w:cs="Arial"/>
                  <w:sz w:val="18"/>
                  <w:szCs w:val="18"/>
                </w:rPr>
                <w:delText>1.00E+00</w:delText>
              </w:r>
            </w:del>
          </w:p>
        </w:tc>
      </w:tr>
      <w:tr w:rsidR="00D26C1A" w14:paraId="040E955E" w14:textId="77777777">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EBF6A53" w14:textId="77777777" w:rsidR="00D26C1A" w:rsidRPr="003453D7" w:rsidRDefault="00D26C1A" w:rsidP="00D26C1A">
            <w:pPr>
              <w:widowControl w:val="0"/>
              <w:spacing w:after="0" w:line="276" w:lineRule="auto"/>
              <w:rPr>
                <w:rFonts w:ascii="Arial" w:eastAsia="Arial" w:hAnsi="Arial" w:cs="Arial"/>
                <w:sz w:val="18"/>
                <w:szCs w:val="18"/>
              </w:rPr>
            </w:pPr>
            <w:r w:rsidRPr="003453D7">
              <w:rPr>
                <w:rFonts w:ascii="Arial" w:eastAsia="Arial" w:hAnsi="Arial" w:cs="Arial"/>
                <w:sz w:val="18"/>
                <w:szCs w:val="18"/>
              </w:rPr>
              <w:t>sCAI 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05F005F" w14:textId="59835C10"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-0.02</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9DE6B3" w14:textId="0684DA19"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4.88E-</w:t>
            </w:r>
            <w:del w:id="178" w:author="jt" w:date="2020-09-30T17:04:00Z">
              <w:r w:rsidRPr="003453D7" w:rsidDel="00EB3EBA">
                <w:rPr>
                  <w:rFonts w:ascii="Arial" w:eastAsia="Arial" w:hAnsi="Arial" w:cs="Arial"/>
                  <w:sz w:val="18"/>
                  <w:szCs w:val="18"/>
                </w:rPr>
                <w:delText>0</w:delText>
              </w:r>
            </w:del>
            <w:r w:rsidRPr="003453D7">
              <w:rPr>
                <w:rFonts w:ascii="Arial" w:eastAsia="Arial" w:hAnsi="Arial" w:cs="Arial"/>
                <w:sz w:val="18"/>
                <w:szCs w:val="18"/>
              </w:rPr>
              <w:t>1</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A81E9E" w14:textId="7E39607D"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193.1</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AB7914" w14:textId="2F5E9519"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14.3</w:t>
            </w:r>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050BA7A" w14:textId="5AA1B148" w:rsidR="00D26C1A" w:rsidRPr="003453D7" w:rsidRDefault="00D26C1A" w:rsidP="00D26C1A">
            <w:pPr>
              <w:widowControl w:val="0"/>
              <w:spacing w:after="0" w:line="276" w:lineRule="auto"/>
              <w:jc w:val="center"/>
              <w:rPr>
                <w:rFonts w:ascii="Arial" w:eastAsia="Arial" w:hAnsi="Arial" w:cs="Arial"/>
                <w:sz w:val="18"/>
                <w:szCs w:val="18"/>
              </w:rPr>
            </w:pPr>
            <w:ins w:id="179" w:author="jt" w:date="2020-09-28T16:14:00Z">
              <w:r w:rsidRPr="003453D7">
                <w:rPr>
                  <w:rFonts w:ascii="Arial" w:hAnsi="Arial" w:cs="Arial"/>
                  <w:color w:val="000000"/>
                  <w:sz w:val="18"/>
                  <w:szCs w:val="18"/>
                </w:rPr>
                <w:t>1</w:t>
              </w:r>
            </w:ins>
            <w:del w:id="180" w:author="jt" w:date="2020-09-28T16:14:00Z">
              <w:r w:rsidRPr="003453D7" w:rsidDel="003B5A04">
                <w:rPr>
                  <w:rFonts w:ascii="Arial" w:eastAsia="Arial" w:hAnsi="Arial" w:cs="Arial"/>
                  <w:sz w:val="18"/>
                  <w:szCs w:val="18"/>
                </w:rPr>
                <w:delText>1.00E+00</w:delText>
              </w:r>
            </w:del>
          </w:p>
        </w:tc>
      </w:tr>
      <w:tr w:rsidR="00D26C1A" w14:paraId="5C12FC5F" w14:textId="77777777">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E84EFB8" w14:textId="77777777" w:rsidR="00D26C1A" w:rsidRPr="003453D7" w:rsidRDefault="00D26C1A" w:rsidP="00D26C1A">
            <w:pPr>
              <w:widowControl w:val="0"/>
              <w:spacing w:after="0" w:line="276" w:lineRule="auto"/>
              <w:rPr>
                <w:rFonts w:ascii="Arial" w:eastAsia="Arial" w:hAnsi="Arial" w:cs="Arial"/>
                <w:sz w:val="18"/>
                <w:szCs w:val="18"/>
              </w:rPr>
            </w:pPr>
            <w:r w:rsidRPr="003453D7">
              <w:rPr>
                <w:rFonts w:ascii="Arial" w:eastAsia="Arial" w:hAnsi="Arial" w:cs="Arial"/>
                <w:sz w:val="18"/>
                <w:szCs w:val="18"/>
              </w:rPr>
              <w:t>Empirical 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ED4502" w14:textId="14A93A8C"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-0.03</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7D0511" w14:textId="4517DDB6"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6.77E-</w:t>
            </w:r>
            <w:del w:id="181" w:author="jt" w:date="2020-09-30T17:04:00Z">
              <w:r w:rsidRPr="003453D7" w:rsidDel="00EB3EBA">
                <w:rPr>
                  <w:rFonts w:ascii="Arial" w:eastAsia="Arial" w:hAnsi="Arial" w:cs="Arial"/>
                  <w:sz w:val="18"/>
                  <w:szCs w:val="18"/>
                </w:rPr>
                <w:delText>0</w:delText>
              </w:r>
            </w:del>
            <w:r w:rsidRPr="003453D7">
              <w:rPr>
                <w:rFonts w:ascii="Arial" w:eastAsia="Arial" w:hAnsi="Arial" w:cs="Arial"/>
                <w:sz w:val="18"/>
                <w:szCs w:val="18"/>
              </w:rPr>
              <w:t>1</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8381E84" w14:textId="7AB487AB"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193.4</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F7706B" w14:textId="57145829"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14.7</w:t>
            </w:r>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A070C5" w14:textId="0C6E3A62" w:rsidR="00D26C1A" w:rsidRPr="003453D7" w:rsidRDefault="00D26C1A" w:rsidP="00D26C1A">
            <w:pPr>
              <w:widowControl w:val="0"/>
              <w:spacing w:after="0" w:line="276" w:lineRule="auto"/>
              <w:jc w:val="center"/>
              <w:rPr>
                <w:rFonts w:ascii="Arial" w:eastAsia="Arial" w:hAnsi="Arial" w:cs="Arial"/>
                <w:sz w:val="18"/>
                <w:szCs w:val="18"/>
              </w:rPr>
            </w:pPr>
            <w:ins w:id="182" w:author="jt" w:date="2020-09-28T16:14:00Z">
              <w:r w:rsidRPr="003453D7">
                <w:rPr>
                  <w:rFonts w:ascii="Arial" w:hAnsi="Arial" w:cs="Arial"/>
                  <w:color w:val="000000"/>
                  <w:sz w:val="18"/>
                  <w:szCs w:val="18"/>
                </w:rPr>
                <w:t>1</w:t>
              </w:r>
            </w:ins>
            <w:del w:id="183" w:author="jt" w:date="2020-09-28T16:14:00Z">
              <w:r w:rsidRPr="003453D7" w:rsidDel="003B5A04">
                <w:rPr>
                  <w:rFonts w:ascii="Arial" w:eastAsia="Arial" w:hAnsi="Arial" w:cs="Arial"/>
                  <w:sz w:val="18"/>
                  <w:szCs w:val="18"/>
                </w:rPr>
                <w:delText>1.00E+00</w:delText>
              </w:r>
            </w:del>
          </w:p>
        </w:tc>
      </w:tr>
      <w:tr w:rsidR="00D26C1A" w14:paraId="2BB3F678" w14:textId="77777777">
        <w:tc>
          <w:tcPr>
            <w:tcW w:w="2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F68BB4D" w14:textId="77777777" w:rsidR="00D26C1A" w:rsidRPr="003453D7" w:rsidRDefault="00D26C1A" w:rsidP="00D26C1A">
            <w:pPr>
              <w:widowControl w:val="0"/>
              <w:spacing w:after="0" w:line="276" w:lineRule="auto"/>
              <w:rPr>
                <w:rFonts w:ascii="Arial" w:eastAsia="Arial" w:hAnsi="Arial" w:cs="Arial"/>
                <w:sz w:val="18"/>
                <w:szCs w:val="18"/>
              </w:rPr>
            </w:pPr>
            <w:r w:rsidRPr="003453D7">
              <w:rPr>
                <w:rFonts w:ascii="Arial" w:eastAsia="Arial" w:hAnsi="Arial" w:cs="Arial"/>
                <w:sz w:val="18"/>
                <w:szCs w:val="18"/>
              </w:rPr>
              <w:t>Empirical (normalized) change</w:t>
            </w:r>
          </w:p>
        </w:tc>
        <w:tc>
          <w:tcPr>
            <w:tcW w:w="6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FE65D4D" w14:textId="7E6CF526"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-0.03</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3963521" w14:textId="365DCE9D"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8.81E-01</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4810AE1" w14:textId="2885012A"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193.6</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58B360D" w14:textId="556FE04B" w:rsidR="00D26C1A" w:rsidRPr="003453D7" w:rsidRDefault="00D26C1A" w:rsidP="00D26C1A">
            <w:pPr>
              <w:widowControl w:val="0"/>
              <w:spacing w:after="0" w:line="276" w:lineRule="auto"/>
              <w:jc w:val="center"/>
              <w:rPr>
                <w:rFonts w:ascii="Arial" w:eastAsia="Arial" w:hAnsi="Arial" w:cs="Arial"/>
                <w:sz w:val="18"/>
                <w:szCs w:val="18"/>
              </w:rPr>
            </w:pPr>
            <w:r w:rsidRPr="003453D7">
              <w:rPr>
                <w:rFonts w:ascii="Arial" w:eastAsia="Arial" w:hAnsi="Arial" w:cs="Arial"/>
                <w:sz w:val="18"/>
                <w:szCs w:val="18"/>
              </w:rPr>
              <w:t>14.8</w:t>
            </w:r>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8A5622B" w14:textId="6C632555" w:rsidR="00D26C1A" w:rsidRPr="003453D7" w:rsidRDefault="00D26C1A" w:rsidP="00D26C1A">
            <w:pPr>
              <w:widowControl w:val="0"/>
              <w:spacing w:after="0" w:line="276" w:lineRule="auto"/>
              <w:jc w:val="center"/>
              <w:rPr>
                <w:rFonts w:ascii="Arial" w:eastAsia="Arial" w:hAnsi="Arial" w:cs="Arial"/>
                <w:sz w:val="18"/>
                <w:szCs w:val="18"/>
              </w:rPr>
            </w:pPr>
            <w:ins w:id="184" w:author="jt" w:date="2020-09-28T16:14:00Z">
              <w:r w:rsidRPr="003453D7">
                <w:rPr>
                  <w:rFonts w:ascii="Arial" w:hAnsi="Arial" w:cs="Arial"/>
                  <w:color w:val="000000"/>
                  <w:sz w:val="18"/>
                  <w:szCs w:val="18"/>
                </w:rPr>
                <w:t>1</w:t>
              </w:r>
            </w:ins>
            <w:del w:id="185" w:author="jt" w:date="2020-09-28T16:14:00Z">
              <w:r w:rsidRPr="003453D7" w:rsidDel="003B5A04">
                <w:rPr>
                  <w:rFonts w:ascii="Arial" w:eastAsia="Arial" w:hAnsi="Arial" w:cs="Arial"/>
                  <w:sz w:val="18"/>
                  <w:szCs w:val="18"/>
                </w:rPr>
                <w:delText>1.00E+00</w:delText>
              </w:r>
            </w:del>
          </w:p>
        </w:tc>
      </w:tr>
    </w:tbl>
    <w:p w14:paraId="3203342F" w14:textId="77777777" w:rsidR="00EF6BBC" w:rsidRDefault="00EF6BBC">
      <w:pPr>
        <w:spacing w:after="0" w:line="240" w:lineRule="auto"/>
        <w:rPr>
          <w:rFonts w:ascii="Arial" w:eastAsia="Arial" w:hAnsi="Arial" w:cs="Arial"/>
          <w:b/>
        </w:rPr>
      </w:pPr>
    </w:p>
    <w:p w14:paraId="3FF5B9B4" w14:textId="77777777" w:rsidR="00EF6BBC" w:rsidRDefault="00EF6BBC">
      <w:pPr>
        <w:spacing w:after="0" w:line="240" w:lineRule="auto"/>
        <w:rPr>
          <w:rFonts w:ascii="Arial" w:eastAsia="Arial" w:hAnsi="Arial" w:cs="Arial"/>
        </w:rPr>
      </w:pPr>
    </w:p>
    <w:p w14:paraId="50E204EF" w14:textId="77777777" w:rsidR="00EF6BBC" w:rsidRDefault="00EF6BBC">
      <w:pPr>
        <w:spacing w:after="0" w:line="240" w:lineRule="auto"/>
        <w:rPr>
          <w:rFonts w:ascii="Arial" w:eastAsia="Arial" w:hAnsi="Arial" w:cs="Arial"/>
        </w:rPr>
      </w:pPr>
    </w:p>
    <w:p w14:paraId="09E416CD" w14:textId="2CE9D7A9" w:rsidR="00EF6BBC" w:rsidRDefault="00C31E45">
      <w:pPr>
        <w:spacing w:after="0" w:line="240" w:lineRule="auto"/>
        <w:rPr>
          <w:rFonts w:ascii="Arial" w:eastAsia="Arial" w:hAnsi="Arial" w:cs="Arial"/>
        </w:rPr>
      </w:pPr>
      <w:r>
        <w:rPr>
          <w:rFonts w:ascii="Arial" w:eastAsia="Arial" w:hAnsi="Arial" w:cs="Arial"/>
          <w:b/>
        </w:rPr>
        <w:t>Supplementary materials -</w:t>
      </w:r>
      <w:r>
        <w:rPr>
          <w:rFonts w:ascii="Arial" w:eastAsia="Arial" w:hAnsi="Arial" w:cs="Arial"/>
        </w:rPr>
        <w:t xml:space="preserve"> Spreadsheet containing (a) summary of codons targeted by recoding. The numbers show the total number of codons corresponding to any given amino acid. Another sheet shows the proportion by construct, (b) Codon preference statistics for </w:t>
      </w:r>
      <w:r>
        <w:rPr>
          <w:rFonts w:ascii="Arial" w:eastAsia="Arial" w:hAnsi="Arial" w:cs="Arial"/>
        </w:rPr>
        <w:lastRenderedPageBreak/>
        <w:t xml:space="preserve">wildtype and codon edited genes. iSD is the per codon average Shine-Dalgarno motif binding strength across a gene, (c) fitness measurements for all constructs by date and plaque number, (d) fitness measurements for freezer stock versus constructed wildtype phage, </w:t>
      </w:r>
      <w:ins w:id="186" w:author="jt" w:date="2020-09-29T14:08:00Z">
        <w:r w:rsidR="00CF2FC4">
          <w:rPr>
            <w:rFonts w:ascii="Arial" w:eastAsia="Arial" w:hAnsi="Arial" w:cs="Arial"/>
          </w:rPr>
          <w:t>(e)</w:t>
        </w:r>
      </w:ins>
      <w:del w:id="187" w:author="jt" w:date="2020-09-29T14:08:00Z">
        <w:r w:rsidDel="00CF2FC4">
          <w:rPr>
            <w:rFonts w:ascii="Arial" w:eastAsia="Arial" w:hAnsi="Arial" w:cs="Arial"/>
          </w:rPr>
          <w:delText>and</w:delText>
        </w:r>
      </w:del>
      <w:r>
        <w:rPr>
          <w:rFonts w:ascii="Arial" w:eastAsia="Arial" w:hAnsi="Arial" w:cs="Arial"/>
        </w:rPr>
        <w:t xml:space="preserve"> genome coordinates of the recoded fragments</w:t>
      </w:r>
      <w:ins w:id="188" w:author="jt" w:date="2020-09-29T14:08:00Z">
        <w:r w:rsidR="00CF2FC4">
          <w:rPr>
            <w:rFonts w:ascii="Arial" w:eastAsia="Arial" w:hAnsi="Arial" w:cs="Arial"/>
          </w:rPr>
          <w:t xml:space="preserve">, and (f) </w:t>
        </w:r>
      </w:ins>
      <w:ins w:id="189" w:author="jt" w:date="2020-09-29T14:09:00Z">
        <w:r w:rsidR="00CF2FC4">
          <w:rPr>
            <w:rFonts w:ascii="Arial" w:eastAsia="Arial" w:hAnsi="Arial" w:cs="Arial"/>
          </w:rPr>
          <w:t xml:space="preserve">correlation coefficients between all of the metrics that we </w:t>
        </w:r>
      </w:ins>
      <w:ins w:id="190" w:author="jt" w:date="2020-09-29T14:29:00Z">
        <w:r w:rsidR="005E3F70">
          <w:rPr>
            <w:rFonts w:ascii="Arial" w:eastAsia="Arial" w:hAnsi="Arial" w:cs="Arial"/>
          </w:rPr>
          <w:t>calculated</w:t>
        </w:r>
      </w:ins>
      <w:r>
        <w:rPr>
          <w:rFonts w:ascii="Arial" w:eastAsia="Arial" w:hAnsi="Arial" w:cs="Arial"/>
        </w:rPr>
        <w:t xml:space="preserve">. The wildtype fragment sequences that were synthesized and cloned into plasmid vectors are included in this table. </w:t>
      </w:r>
    </w:p>
    <w:p w14:paraId="0E4B5F03" w14:textId="77777777" w:rsidR="00EF6BBC" w:rsidRDefault="00EF6BBC">
      <w:pPr>
        <w:spacing w:after="0" w:line="240" w:lineRule="auto"/>
        <w:rPr>
          <w:rFonts w:ascii="Arial" w:eastAsia="Arial" w:hAnsi="Arial" w:cs="Arial"/>
          <w:b/>
        </w:rPr>
      </w:pPr>
    </w:p>
    <w:p w14:paraId="7C88B3D4" w14:textId="77777777" w:rsidR="00EF6BBC" w:rsidRDefault="00EF6BBC">
      <w:pPr>
        <w:spacing w:after="0" w:line="240" w:lineRule="auto"/>
        <w:rPr>
          <w:rFonts w:ascii="Arial" w:eastAsia="Arial" w:hAnsi="Arial" w:cs="Arial"/>
        </w:rPr>
      </w:pPr>
    </w:p>
    <w:sectPr w:rsidR="00EF6BBC" w:rsidSect="00C31E45">
      <w:footerReference w:type="default" r:id="rId12"/>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54B7E" w14:textId="77777777" w:rsidR="00A259D8" w:rsidRDefault="00C31E45">
      <w:pPr>
        <w:spacing w:after="0" w:line="240" w:lineRule="auto"/>
      </w:pPr>
      <w:r>
        <w:separator/>
      </w:r>
    </w:p>
  </w:endnote>
  <w:endnote w:type="continuationSeparator" w:id="0">
    <w:p w14:paraId="10759572" w14:textId="77777777" w:rsidR="00A259D8" w:rsidRDefault="00C3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023926"/>
      <w:docPartObj>
        <w:docPartGallery w:val="Page Numbers (Bottom of Page)"/>
        <w:docPartUnique/>
      </w:docPartObj>
    </w:sdtPr>
    <w:sdtEndPr>
      <w:rPr>
        <w:noProof/>
      </w:rPr>
    </w:sdtEndPr>
    <w:sdtContent>
      <w:p w14:paraId="4676C7D6" w14:textId="77777777" w:rsidR="003E4E86" w:rsidRDefault="003E4E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DD403F" w14:textId="77777777" w:rsidR="00EF6BBC" w:rsidRDefault="00EF6B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D6529" w14:textId="77777777" w:rsidR="00A259D8" w:rsidRDefault="00C31E45">
      <w:pPr>
        <w:spacing w:after="0" w:line="240" w:lineRule="auto"/>
      </w:pPr>
      <w:r>
        <w:separator/>
      </w:r>
    </w:p>
  </w:footnote>
  <w:footnote w:type="continuationSeparator" w:id="0">
    <w:p w14:paraId="343F89EF" w14:textId="77777777" w:rsidR="00A259D8" w:rsidRDefault="00C31E4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t">
    <w15:presenceInfo w15:providerId="None" w15:userId="j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BBC"/>
    <w:rsid w:val="000F1C2A"/>
    <w:rsid w:val="00341E0C"/>
    <w:rsid w:val="003453D7"/>
    <w:rsid w:val="003D2D80"/>
    <w:rsid w:val="003E4E86"/>
    <w:rsid w:val="0053692F"/>
    <w:rsid w:val="005E3F70"/>
    <w:rsid w:val="00701472"/>
    <w:rsid w:val="00894FE4"/>
    <w:rsid w:val="00A259D8"/>
    <w:rsid w:val="00B84D48"/>
    <w:rsid w:val="00C24DB3"/>
    <w:rsid w:val="00C31E45"/>
    <w:rsid w:val="00CF2FC4"/>
    <w:rsid w:val="00D26C1A"/>
    <w:rsid w:val="00EB3EBA"/>
    <w:rsid w:val="00EF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57F2"/>
  <w15:docId w15:val="{7B78DDB4-C9BC-49B4-B308-826EFE05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rPr>
      <w:sz w:val="24"/>
      <w:szCs w:val="24"/>
    </w:r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E4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E86"/>
  </w:style>
  <w:style w:type="paragraph" w:styleId="Footer">
    <w:name w:val="footer"/>
    <w:basedOn w:val="Normal"/>
    <w:link w:val="FooterChar"/>
    <w:uiPriority w:val="99"/>
    <w:unhideWhenUsed/>
    <w:rsid w:val="003E4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E86"/>
  </w:style>
  <w:style w:type="character" w:styleId="LineNumber">
    <w:name w:val="line number"/>
    <w:basedOn w:val="DefaultParagraphFont"/>
    <w:uiPriority w:val="99"/>
    <w:semiHidden/>
    <w:unhideWhenUsed/>
    <w:rsid w:val="003E4E86"/>
  </w:style>
  <w:style w:type="paragraph" w:styleId="BalloonText">
    <w:name w:val="Balloon Text"/>
    <w:basedOn w:val="Normal"/>
    <w:link w:val="BalloonTextChar"/>
    <w:uiPriority w:val="99"/>
    <w:semiHidden/>
    <w:unhideWhenUsed/>
    <w:rsid w:val="000F1C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C2A"/>
    <w:rPr>
      <w:rFonts w:ascii="Segoe UI" w:hAnsi="Segoe UI" w:cs="Segoe UI"/>
      <w:sz w:val="18"/>
      <w:szCs w:val="18"/>
    </w:rPr>
  </w:style>
  <w:style w:type="paragraph" w:styleId="Revision">
    <w:name w:val="Revision"/>
    <w:hidden/>
    <w:uiPriority w:val="99"/>
    <w:semiHidden/>
    <w:rsid w:val="00EB3E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888F-ED3B-4833-9F54-A175BD93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dc:creator>
  <cp:lastModifiedBy>jt</cp:lastModifiedBy>
  <cp:revision>11</cp:revision>
  <dcterms:created xsi:type="dcterms:W3CDTF">2020-07-28T21:46:00Z</dcterms:created>
  <dcterms:modified xsi:type="dcterms:W3CDTF">2020-10-01T00:38:00Z</dcterms:modified>
</cp:coreProperties>
</file>